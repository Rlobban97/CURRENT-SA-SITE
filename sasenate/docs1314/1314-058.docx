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1749C3">
        <w:tc>
          <w:tcPr>
            <w:tcW w:w="3672" w:type="dxa"/>
            <w:vAlign w:val="center"/>
          </w:tcPr>
          <w:p w:rsidR="001749C3" w:rsidRDefault="001749C3" w:rsidP="001749C3">
            <w:pPr>
              <w:rPr>
                <w:rFonts w:ascii="Franklin Gothic Demi Cond" w:hAnsi="Franklin Gothic Demi Cond"/>
              </w:rPr>
            </w:pPr>
            <w:r>
              <w:rPr>
                <w:rFonts w:ascii="Franklin Gothic Demi Cond" w:hAnsi="Franklin Gothic Demi Cond"/>
              </w:rPr>
              <w:t>1400 WASHINGTON AVENUE</w:t>
            </w:r>
          </w:p>
          <w:p w:rsidR="001749C3" w:rsidRDefault="001749C3" w:rsidP="001749C3">
            <w:pPr>
              <w:rPr>
                <w:rFonts w:ascii="Franklin Gothic Demi Cond" w:hAnsi="Franklin Gothic Demi Cond"/>
                <w:sz w:val="18"/>
              </w:rPr>
            </w:pPr>
            <w:r>
              <w:rPr>
                <w:rFonts w:ascii="Franklin Gothic Demi Cond" w:hAnsi="Franklin Gothic Demi Cond"/>
                <w:sz w:val="18"/>
              </w:rPr>
              <w:t>ALBANY, NY 12222</w:t>
            </w:r>
          </w:p>
          <w:p w:rsidR="001749C3" w:rsidRDefault="00766A7C" w:rsidP="001749C3">
            <w:pPr>
              <w:rPr>
                <w:rFonts w:ascii="Franklin Gothic Demi Cond" w:hAnsi="Franklin Gothic Demi Cond"/>
                <w:sz w:val="18"/>
              </w:rPr>
            </w:pPr>
            <w:r>
              <w:rPr>
                <w:rFonts w:ascii="Franklin Gothic Demi Cond" w:hAnsi="Franklin Gothic Demi Cond"/>
                <w:sz w:val="18"/>
              </w:rPr>
              <w:t xml:space="preserve">CAMPUS CENTER </w:t>
            </w:r>
            <w:r w:rsidR="001749C3">
              <w:rPr>
                <w:rFonts w:ascii="Franklin Gothic Demi Cond" w:hAnsi="Franklin Gothic Demi Cond"/>
                <w:sz w:val="18"/>
              </w:rPr>
              <w:t>116</w:t>
            </w:r>
            <w:r>
              <w:rPr>
                <w:rFonts w:ascii="Franklin Gothic Demi Cond" w:hAnsi="Franklin Gothic Demi Cond"/>
                <w:sz w:val="18"/>
              </w:rPr>
              <w:t xml:space="preserve"> (CC116)</w:t>
            </w:r>
          </w:p>
          <w:p w:rsidR="001749C3" w:rsidRDefault="001749C3" w:rsidP="001749C3">
            <w:pPr>
              <w:rPr>
                <w:rFonts w:ascii="Franklin Gothic Demi Cond" w:hAnsi="Franklin Gothic Demi Cond"/>
                <w:sz w:val="18"/>
              </w:rPr>
            </w:pPr>
          </w:p>
          <w:p w:rsidR="001749C3" w:rsidRPr="001749C3" w:rsidRDefault="001749C3" w:rsidP="001749C3">
            <w:pPr>
              <w:rPr>
                <w:rFonts w:ascii="Franklin Gothic Demi Cond" w:hAnsi="Franklin Gothic Demi Cond"/>
                <w:sz w:val="20"/>
              </w:rPr>
            </w:pPr>
            <w:r w:rsidRPr="001749C3">
              <w:rPr>
                <w:rFonts w:ascii="Franklin Gothic Demi Cond" w:hAnsi="Franklin Gothic Demi Cond"/>
                <w:sz w:val="20"/>
              </w:rPr>
              <w:t>w</w:t>
            </w:r>
            <w:r w:rsidR="007F0815">
              <w:rPr>
                <w:rFonts w:ascii="Franklin Gothic Demi Cond" w:hAnsi="Franklin Gothic Demi Cond"/>
                <w:sz w:val="20"/>
              </w:rPr>
              <w:t>ww.albany.edu/sasenate</w:t>
            </w:r>
          </w:p>
          <w:p w:rsidR="001749C3" w:rsidRPr="001749C3" w:rsidRDefault="001F4561" w:rsidP="001749C3">
            <w:pPr>
              <w:rPr>
                <w:rFonts w:ascii="Franklin Gothic Demi Cond" w:hAnsi="Franklin Gothic Demi Cond"/>
              </w:rPr>
            </w:pPr>
            <w:hyperlink r:id="rId8" w:history="1">
              <w:r w:rsidR="00BC3224" w:rsidRPr="006A13CC">
                <w:rPr>
                  <w:rStyle w:val="Hyperlink"/>
                  <w:rFonts w:ascii="Franklin Gothic Demi Cond" w:hAnsi="Franklin Gothic Demi Cond"/>
                  <w:sz w:val="20"/>
                </w:rPr>
                <w:t>sasenate@albany.edu</w:t>
              </w:r>
            </w:hyperlink>
          </w:p>
        </w:tc>
        <w:tc>
          <w:tcPr>
            <w:tcW w:w="3672" w:type="dxa"/>
          </w:tcPr>
          <w:p w:rsidR="001749C3" w:rsidRDefault="001749C3" w:rsidP="002D05FA">
            <w:pPr>
              <w:jc w:val="center"/>
            </w:pPr>
            <w:r>
              <w:rPr>
                <w:noProof/>
              </w:rPr>
              <w:drawing>
                <wp:inline distT="0" distB="0" distL="0" distR="0">
                  <wp:extent cx="2179675" cy="951791"/>
                  <wp:effectExtent l="0" t="0" r="0" b="0"/>
                  <wp:docPr id="2" name="Picture 1" descr="s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_logo.png"/>
                          <pic:cNvPicPr/>
                        </pic:nvPicPr>
                        <pic:blipFill>
                          <a:blip r:embed="rId9" cstate="print">
                            <a:grayscl/>
                          </a:blip>
                          <a:stretch>
                            <a:fillRect/>
                          </a:stretch>
                        </pic:blipFill>
                        <pic:spPr>
                          <a:xfrm>
                            <a:off x="0" y="0"/>
                            <a:ext cx="2179675" cy="951791"/>
                          </a:xfrm>
                          <a:prstGeom prst="rect">
                            <a:avLst/>
                          </a:prstGeom>
                        </pic:spPr>
                      </pic:pic>
                    </a:graphicData>
                  </a:graphic>
                </wp:inline>
              </w:drawing>
            </w:r>
          </w:p>
        </w:tc>
        <w:tc>
          <w:tcPr>
            <w:tcW w:w="3672" w:type="dxa"/>
            <w:vAlign w:val="center"/>
          </w:tcPr>
          <w:p w:rsidR="001749C3" w:rsidRDefault="00857780" w:rsidP="001749C3">
            <w:pPr>
              <w:jc w:val="right"/>
              <w:rPr>
                <w:rFonts w:ascii="Franklin Gothic Demi Cond" w:hAnsi="Franklin Gothic Demi Cond"/>
              </w:rPr>
            </w:pPr>
            <w:r>
              <w:rPr>
                <w:rFonts w:ascii="Franklin Gothic Demi Cond" w:hAnsi="Franklin Gothic Demi Cond"/>
              </w:rPr>
              <w:t xml:space="preserve">SEN. </w:t>
            </w:r>
            <w:r w:rsidR="00956DD8">
              <w:rPr>
                <w:rFonts w:ascii="Franklin Gothic Demi Cond" w:hAnsi="Franklin Gothic Demi Cond"/>
              </w:rPr>
              <w:t>RYAN WITTE</w:t>
            </w:r>
          </w:p>
          <w:p w:rsidR="001749C3"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CHAIR</w:t>
            </w:r>
          </w:p>
          <w:p w:rsidR="001749C3" w:rsidRDefault="001749C3" w:rsidP="001749C3">
            <w:pPr>
              <w:jc w:val="right"/>
              <w:rPr>
                <w:rFonts w:ascii="Franklin Gothic Demi Cond" w:hAnsi="Franklin Gothic Demi Cond"/>
                <w:sz w:val="18"/>
              </w:rPr>
            </w:pPr>
          </w:p>
          <w:p w:rsidR="00412E6A" w:rsidRDefault="00060C5A" w:rsidP="001749C3">
            <w:pPr>
              <w:jc w:val="right"/>
              <w:rPr>
                <w:rFonts w:ascii="Franklin Gothic Demi Cond" w:hAnsi="Franklin Gothic Demi Cond"/>
              </w:rPr>
            </w:pPr>
            <w:r>
              <w:rPr>
                <w:rFonts w:ascii="Franklin Gothic Demi Cond" w:hAnsi="Franklin Gothic Demi Cond"/>
              </w:rPr>
              <w:t xml:space="preserve">SEN. </w:t>
            </w:r>
            <w:r w:rsidR="00956DD8">
              <w:rPr>
                <w:rFonts w:ascii="Franklin Gothic Demi Cond" w:hAnsi="Franklin Gothic Demi Cond"/>
              </w:rPr>
              <w:t>MATT KRUSH</w:t>
            </w:r>
          </w:p>
          <w:p w:rsidR="00BE09E2" w:rsidRPr="00E14C6D" w:rsidRDefault="001749C3" w:rsidP="001749C3">
            <w:pPr>
              <w:jc w:val="right"/>
              <w:rPr>
                <w:rFonts w:ascii="Franklin Gothic Demi Cond" w:hAnsi="Franklin Gothic Demi Cond"/>
                <w:i/>
                <w:sz w:val="18"/>
              </w:rPr>
            </w:pPr>
            <w:r w:rsidRPr="00E14C6D">
              <w:rPr>
                <w:rFonts w:ascii="Franklin Gothic Demi Cond" w:hAnsi="Franklin Gothic Demi Cond"/>
                <w:i/>
                <w:sz w:val="18"/>
              </w:rPr>
              <w:t>VICE CHAIR</w:t>
            </w:r>
          </w:p>
        </w:tc>
      </w:tr>
    </w:tbl>
    <w:p w:rsidR="00BE09E2" w:rsidRDefault="001F4561" w:rsidP="00BE09E2">
      <w:pPr>
        <w:spacing w:line="240" w:lineRule="auto"/>
        <w:rPr>
          <w:rFonts w:ascii="Franklin Gothic Book" w:hAnsi="Franklin Gothic Book" w:cs="Times New Roman"/>
          <w:sz w:val="18"/>
          <w:szCs w:val="18"/>
        </w:rPr>
      </w:pPr>
      <w:r w:rsidRPr="001F4561">
        <w:rPr>
          <w:noProof/>
        </w:rPr>
        <w:pict>
          <v:shapetype id="_x0000_t202" coordsize="21600,21600" o:spt="202" path="m,l,21600r21600,l21600,xe">
            <v:stroke joinstyle="miter"/>
            <v:path gradientshapeok="t" o:connecttype="rect"/>
          </v:shapetype>
          <v:shape id="Text Box 7" o:spid="_x0000_s1026" type="#_x0000_t202" style="position:absolute;margin-left:197.65pt;margin-top:6.1pt;width:121pt;height:45pt;z-index:251662336;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COMMUNITY ENGAGEMENT &amp; OUTREACH                           </w:t>
                  </w:r>
                  <w:r>
                    <w:rPr>
                      <w:rFonts w:ascii="Franklin Gothic Book" w:hAnsi="Franklin Gothic Book" w:cs="Times New Roman"/>
                      <w:sz w:val="18"/>
                      <w:szCs w:val="18"/>
                    </w:rPr>
                    <w:t>SEN</w:t>
                  </w:r>
                  <w:r w:rsidR="00956DD8">
                    <w:rPr>
                      <w:rFonts w:ascii="Franklin Gothic Book" w:hAnsi="Franklin Gothic Book" w:cs="Times New Roman"/>
                      <w:sz w:val="18"/>
                      <w:szCs w:val="18"/>
                    </w:rPr>
                    <w:t>. MIKE TORRES</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w:r>
      <w:r w:rsidRPr="001F4561">
        <w:rPr>
          <w:noProof/>
        </w:rPr>
        <w:pict>
          <v:shape id="Text Box 6" o:spid="_x0000_s1027" type="#_x0000_t202" style="position:absolute;margin-left:109.95pt;margin-top:6.1pt;width:88pt;height:45pt;z-index:251661312;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" filled="f" stroked="f">
            <v:textbox inset=",7.2pt,,7.2pt">
              <w:txbxContent>
                <w:p w:rsidR="001148BE" w:rsidRPr="00BE09E2" w:rsidRDefault="001148BE" w:rsidP="00BE09E2">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APPROPRIATIONS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BEN ENGWER</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v:textbox>
            <w10:wrap type="through"/>
          </v:shape>
        </w:pict>
      </w:r>
      <w:r w:rsidRPr="001F4561">
        <w:rPr>
          <w:noProof/>
        </w:rPr>
        <w:pict>
          <v:shape id="Text Box 8" o:spid="_x0000_s1028" type="#_x0000_t202" style="position:absolute;margin-left:315.1pt;margin-top:5.85pt;width:108.4pt;height:45pt;z-index:251663360;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GOVERNMENT OPERATIONS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CONNOR WILKINS</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w:r>
      <w:r w:rsidRPr="001F4561">
        <w:rPr>
          <w:noProof/>
        </w:rPr>
        <w:pict>
          <v:shape id="Text Box 5" o:spid="_x0000_s1029" type="#_x0000_t202" style="position:absolute;margin-left:5.5pt;margin-top:6.1pt;width:104.5pt;height:45pt;z-index:251660288;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" filled="f" stroked="f">
            <v:textbox inset=",7.2pt,,7.2pt">
              <w:txbxContent>
                <w:p w:rsidR="001148BE" w:rsidRPr="00BE09E2" w:rsidRDefault="001148BE" w:rsidP="00BE09E2">
                  <w:pPr>
                    <w:spacing w:line="240" w:lineRule="auto"/>
                    <w:rPr>
                      <w:rFonts w:ascii="Franklin Gothic Book" w:hAnsi="Franklin Gothic Book" w:cs="Times New Roman"/>
                      <w:i/>
                      <w:sz w:val="18"/>
                      <w:szCs w:val="18"/>
                    </w:rPr>
                  </w:pPr>
                  <w:r>
                    <w:rPr>
                      <w:rFonts w:ascii="Franklin Gothic Book" w:hAnsi="Franklin Gothic Book" w:cs="Times New Roman"/>
                      <w:i/>
                      <w:sz w:val="18"/>
                      <w:szCs w:val="18"/>
                    </w:rPr>
                    <w:t xml:space="preserve">RULES &amp; ADMINISTRATION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JOE MESSMER</w:t>
                  </w:r>
                </w:p>
                <w:p w:rsidR="001148BE" w:rsidRDefault="001148BE" w:rsidP="00BE09E2">
                  <w:pPr>
                    <w:spacing w:line="240" w:lineRule="auto"/>
                    <w:rPr>
                      <w:rFonts w:ascii="Franklin Gothic Book" w:hAnsi="Franklin Gothic Book" w:cs="Times New Roman"/>
                      <w:i/>
                      <w:sz w:val="18"/>
                      <w:szCs w:val="18"/>
                    </w:rPr>
                  </w:pPr>
                </w:p>
                <w:p w:rsidR="001148BE" w:rsidRPr="0031083C" w:rsidRDefault="001148BE" w:rsidP="00BE09E2">
                  <w:pPr>
                    <w:spacing w:line="240" w:lineRule="auto"/>
                    <w:rPr>
                      <w:rFonts w:ascii="Franklin Gothic Book" w:hAnsi="Franklin Gothic Book" w:cs="Times New Roman"/>
                      <w:sz w:val="18"/>
                      <w:szCs w:val="18"/>
                    </w:rPr>
                  </w:pPr>
                </w:p>
              </w:txbxContent>
            </v:textbox>
            <w10:wrap type="through"/>
          </v:shape>
        </w:pict>
      </w:r>
      <w:r w:rsidRPr="001F4561">
        <w:rPr>
          <w:noProof/>
        </w:rPr>
        <w:pict>
          <v:shape id="Text Box 9" o:spid="_x0000_s1030" type="#_x0000_t202" style="position:absolute;margin-left:418pt;margin-top:6.1pt;width:99pt;height:45pt;z-index:251664384;visibility:visible;mso-position-horizontal-relative:text;mso-position-vertical-relative:text"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" filled="f" stroked="f">
            <v:textbox inset=",7.2pt,,7.2pt">
              <w:txbxContent>
                <w:p w:rsidR="001148BE" w:rsidRPr="00BE09E2" w:rsidRDefault="001148BE" w:rsidP="00CA3C03">
                  <w:pPr>
                    <w:spacing w:line="240" w:lineRule="auto"/>
                    <w:rPr>
                      <w:rFonts w:ascii="Franklin Gothic Book" w:hAnsi="Franklin Gothic Book" w:cs="Times New Roman"/>
                      <w:i/>
                      <w:sz w:val="18"/>
                      <w:szCs w:val="18"/>
                    </w:rPr>
                  </w:pPr>
                  <w:r w:rsidRPr="00CA3C03">
                    <w:rPr>
                      <w:rFonts w:ascii="Franklin Gothic Book" w:hAnsi="Franklin Gothic Book" w:cs="Times New Roman"/>
                      <w:i/>
                      <w:sz w:val="18"/>
                      <w:szCs w:val="18"/>
                    </w:rPr>
                    <w:t xml:space="preserve">CONSTITUENT RELATIONS </w:t>
                  </w:r>
                  <w:r>
                    <w:rPr>
                      <w:rFonts w:ascii="Franklin Gothic Book" w:hAnsi="Franklin Gothic Book" w:cs="Times New Roman"/>
                      <w:i/>
                      <w:sz w:val="18"/>
                      <w:szCs w:val="18"/>
                    </w:rPr>
                    <w:t xml:space="preserve">           </w:t>
                  </w:r>
                  <w:r>
                    <w:rPr>
                      <w:rFonts w:ascii="Franklin Gothic Book" w:hAnsi="Franklin Gothic Book" w:cs="Times New Roman"/>
                      <w:sz w:val="18"/>
                      <w:szCs w:val="18"/>
                    </w:rPr>
                    <w:t xml:space="preserve">SEN. </w:t>
                  </w:r>
                  <w:r w:rsidR="00956DD8">
                    <w:rPr>
                      <w:rFonts w:ascii="Franklin Gothic Book" w:hAnsi="Franklin Gothic Book" w:cs="Times New Roman"/>
                      <w:sz w:val="18"/>
                      <w:szCs w:val="18"/>
                    </w:rPr>
                    <w:t>PAT CRONIN</w:t>
                  </w:r>
                </w:p>
                <w:p w:rsidR="001148BE" w:rsidRDefault="001148BE" w:rsidP="00CA3C03">
                  <w:pPr>
                    <w:spacing w:line="240" w:lineRule="auto"/>
                    <w:rPr>
                      <w:rFonts w:ascii="Franklin Gothic Book" w:hAnsi="Franklin Gothic Book" w:cs="Times New Roman"/>
                      <w:i/>
                      <w:sz w:val="18"/>
                      <w:szCs w:val="18"/>
                    </w:rPr>
                  </w:pPr>
                </w:p>
                <w:p w:rsidR="001148BE" w:rsidRPr="0031083C" w:rsidRDefault="001148BE" w:rsidP="00CA3C03">
                  <w:pPr>
                    <w:spacing w:line="240" w:lineRule="auto"/>
                    <w:rPr>
                      <w:rFonts w:ascii="Franklin Gothic Book" w:hAnsi="Franklin Gothic Book" w:cs="Times New Roman"/>
                      <w:sz w:val="18"/>
                      <w:szCs w:val="18"/>
                    </w:rPr>
                  </w:pPr>
                </w:p>
              </w:txbxContent>
            </v:textbox>
            <w10:wrap type="through"/>
          </v:shape>
        </w:pict>
      </w:r>
    </w:p>
    <w:p w:rsidR="00BE09E2" w:rsidRPr="00BE09E2" w:rsidRDefault="00BE09E2" w:rsidP="00BE09E2">
      <w:pPr>
        <w:spacing w:line="240" w:lineRule="auto"/>
        <w:rPr>
          <w:rFonts w:ascii="Franklin Gothic Book" w:hAnsi="Franklin Gothic Book" w:cs="Times New Roman"/>
          <w:sz w:val="18"/>
          <w:szCs w:val="18"/>
        </w:rPr>
      </w:pPr>
    </w:p>
    <w:tbl>
      <w:tblPr>
        <w:tblStyle w:val="TableGrid"/>
        <w:tblpPr w:leftFromText="180" w:rightFromText="180" w:vertAnchor="text" w:horzAnchor="page" w:tblpX="609" w:tblpY="68"/>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tblPr>
      <w:tblGrid>
        <w:gridCol w:w="5508"/>
        <w:gridCol w:w="5508"/>
      </w:tblGrid>
      <w:tr w:rsidR="00BE09E2" w:rsidTr="00BE09E2">
        <w:trPr>
          <w:trHeight w:val="584"/>
        </w:trPr>
        <w:tc>
          <w:tcPr>
            <w:tcW w:w="5508" w:type="dxa"/>
            <w:vAlign w:val="center"/>
          </w:tcPr>
          <w:p w:rsidR="00BE09E2" w:rsidRPr="00DD7259" w:rsidRDefault="00DD1430" w:rsidP="00BE09E2">
            <w:pPr>
              <w:rPr>
                <w:rFonts w:ascii="Times New Roman" w:hAnsi="Times New Roman" w:cs="Times New Roman"/>
                <w:b/>
                <w:sz w:val="32"/>
                <w:szCs w:val="32"/>
              </w:rPr>
            </w:pPr>
            <w:r w:rsidRPr="00DD7259">
              <w:rPr>
                <w:rFonts w:ascii="Times New Roman" w:hAnsi="Times New Roman" w:cs="Times New Roman"/>
                <w:b/>
                <w:sz w:val="32"/>
                <w:szCs w:val="32"/>
              </w:rPr>
              <w:t>S.1314-0</w:t>
            </w:r>
            <w:r w:rsidR="00804039">
              <w:rPr>
                <w:rFonts w:ascii="Times New Roman" w:hAnsi="Times New Roman" w:cs="Times New Roman"/>
                <w:b/>
                <w:sz w:val="32"/>
                <w:szCs w:val="32"/>
              </w:rPr>
              <w:t>58</w:t>
            </w:r>
          </w:p>
        </w:tc>
        <w:tc>
          <w:tcPr>
            <w:tcW w:w="5508" w:type="dxa"/>
            <w:vAlign w:val="center"/>
          </w:tcPr>
          <w:p w:rsidR="00BE09E2" w:rsidRPr="00DD7259" w:rsidRDefault="00BE09E2" w:rsidP="00542949">
            <w:pPr>
              <w:rPr>
                <w:rFonts w:ascii="Times New Roman" w:hAnsi="Times New Roman" w:cs="Times New Roman"/>
                <w:b/>
                <w:sz w:val="28"/>
                <w:szCs w:val="28"/>
              </w:rPr>
            </w:pPr>
            <w:r w:rsidRPr="00DD7259">
              <w:rPr>
                <w:rFonts w:ascii="Times New Roman" w:hAnsi="Times New Roman" w:cs="Times New Roman"/>
                <w:b/>
                <w:sz w:val="28"/>
                <w:szCs w:val="28"/>
              </w:rPr>
              <w:t>DATE INTRODUCED:</w:t>
            </w:r>
            <w:r w:rsidR="00DD7259">
              <w:rPr>
                <w:rFonts w:ascii="Times New Roman" w:hAnsi="Times New Roman" w:cs="Times New Roman"/>
                <w:b/>
                <w:sz w:val="28"/>
                <w:szCs w:val="28"/>
              </w:rPr>
              <w:t xml:space="preserve"> </w:t>
            </w:r>
            <w:r w:rsidR="00804039">
              <w:rPr>
                <w:rFonts w:ascii="Times New Roman" w:hAnsi="Times New Roman" w:cs="Times New Roman"/>
                <w:sz w:val="28"/>
                <w:szCs w:val="28"/>
              </w:rPr>
              <w:t>November 6</w:t>
            </w:r>
            <w:r w:rsidR="00DD7259" w:rsidRPr="00DD7259">
              <w:rPr>
                <w:rFonts w:ascii="Times New Roman" w:hAnsi="Times New Roman" w:cs="Times New Roman"/>
                <w:sz w:val="28"/>
                <w:szCs w:val="28"/>
              </w:rPr>
              <w:t>, 2013</w:t>
            </w:r>
          </w:p>
        </w:tc>
      </w:tr>
      <w:tr w:rsidR="00BE09E2" w:rsidTr="00BE09E2">
        <w:trPr>
          <w:trHeight w:val="415"/>
        </w:trPr>
        <w:tc>
          <w:tcPr>
            <w:tcW w:w="5508" w:type="dxa"/>
            <w:shd w:val="clear" w:color="auto" w:fill="F2F2F2" w:themeFill="background1" w:themeFillShade="F2"/>
            <w:vAlign w:val="center"/>
          </w:tcPr>
          <w:p w:rsidR="00BE09E2" w:rsidRPr="004D7F4E" w:rsidRDefault="0090632F" w:rsidP="00804039">
            <w:pPr>
              <w:rPr>
                <w:rFonts w:ascii="Times New Roman" w:hAnsi="Times New Roman" w:cs="Times New Roman"/>
                <w:b/>
              </w:rPr>
            </w:pPr>
            <w:r w:rsidRPr="004D7F4E">
              <w:rPr>
                <w:rFonts w:ascii="Times New Roman" w:hAnsi="Times New Roman" w:cs="Times New Roman"/>
                <w:b/>
              </w:rPr>
              <w:t xml:space="preserve">SPONSORED BY: </w:t>
            </w:r>
            <w:r w:rsidR="00804039">
              <w:rPr>
                <w:rFonts w:ascii="Times New Roman" w:hAnsi="Times New Roman" w:cs="Times New Roman"/>
              </w:rPr>
              <w:t>Witte</w:t>
            </w:r>
          </w:p>
        </w:tc>
        <w:tc>
          <w:tcPr>
            <w:tcW w:w="5508" w:type="dxa"/>
            <w:shd w:val="clear" w:color="auto" w:fill="F2F2F2" w:themeFill="background1" w:themeFillShade="F2"/>
            <w:vAlign w:val="center"/>
          </w:tcPr>
          <w:p w:rsidR="00BE09E2" w:rsidRPr="004D7F4E" w:rsidRDefault="0090632F" w:rsidP="00542949">
            <w:pPr>
              <w:rPr>
                <w:rFonts w:ascii="Times New Roman" w:hAnsi="Times New Roman" w:cs="Times New Roman"/>
                <w:b/>
              </w:rPr>
            </w:pPr>
            <w:r w:rsidRPr="004D7F4E">
              <w:rPr>
                <w:rFonts w:ascii="Times New Roman" w:hAnsi="Times New Roman" w:cs="Times New Roman"/>
                <w:b/>
              </w:rPr>
              <w:t>COMMITTEE:</w:t>
            </w:r>
            <w:r w:rsidR="00C87EFB">
              <w:rPr>
                <w:rFonts w:ascii="Times New Roman" w:hAnsi="Times New Roman" w:cs="Times New Roman"/>
                <w:b/>
              </w:rPr>
              <w:t xml:space="preserve"> </w:t>
            </w:r>
            <w:r w:rsidR="00542949">
              <w:rPr>
                <w:rFonts w:ascii="Times New Roman" w:hAnsi="Times New Roman" w:cs="Times New Roman"/>
                <w:b/>
              </w:rPr>
              <w:t>Rules and Administration</w:t>
            </w:r>
          </w:p>
        </w:tc>
      </w:tr>
      <w:tr w:rsidR="00BE09E2" w:rsidTr="00BE09E2">
        <w:trPr>
          <w:trHeight w:val="415"/>
        </w:trPr>
        <w:tc>
          <w:tcPr>
            <w:tcW w:w="5508" w:type="dxa"/>
            <w:vAlign w:val="center"/>
          </w:tcPr>
          <w:p w:rsidR="00BE09E2" w:rsidRPr="004D7F4E" w:rsidRDefault="00BE09E2" w:rsidP="00804039">
            <w:pPr>
              <w:rPr>
                <w:rFonts w:ascii="Times New Roman" w:hAnsi="Times New Roman" w:cs="Times New Roman"/>
                <w:b/>
              </w:rPr>
            </w:pPr>
            <w:r w:rsidRPr="004D7F4E">
              <w:rPr>
                <w:rFonts w:ascii="Times New Roman" w:hAnsi="Times New Roman" w:cs="Times New Roman"/>
                <w:b/>
              </w:rPr>
              <w:t xml:space="preserve">SUBJECT: </w:t>
            </w:r>
            <w:r w:rsidR="00804039">
              <w:rPr>
                <w:rFonts w:ascii="Times New Roman" w:hAnsi="Times New Roman" w:cs="Times New Roman"/>
                <w:b/>
              </w:rPr>
              <w:t>Student Group Policy Reform Act</w:t>
            </w:r>
          </w:p>
        </w:tc>
        <w:tc>
          <w:tcPr>
            <w:tcW w:w="5508" w:type="dxa"/>
            <w:vAlign w:val="center"/>
          </w:tcPr>
          <w:p w:rsidR="00BE09E2" w:rsidRPr="004D7F4E" w:rsidRDefault="00BE09E2" w:rsidP="00734033">
            <w:pPr>
              <w:rPr>
                <w:rFonts w:ascii="Times New Roman" w:hAnsi="Times New Roman" w:cs="Times New Roman"/>
                <w:b/>
              </w:rPr>
            </w:pPr>
            <w:r w:rsidRPr="004D7F4E">
              <w:rPr>
                <w:rFonts w:ascii="Times New Roman" w:hAnsi="Times New Roman" w:cs="Times New Roman"/>
                <w:b/>
              </w:rPr>
              <w:t>COMMITTEE VOTE:</w:t>
            </w:r>
            <w:r w:rsidR="00701067">
              <w:rPr>
                <w:rFonts w:ascii="Times New Roman" w:hAnsi="Times New Roman" w:cs="Times New Roman"/>
                <w:b/>
              </w:rPr>
              <w:t xml:space="preserve"> </w:t>
            </w:r>
            <w:r w:rsidRPr="004D7F4E">
              <w:rPr>
                <w:rFonts w:ascii="Times New Roman" w:hAnsi="Times New Roman" w:cs="Times New Roman"/>
                <w:b/>
              </w:rPr>
              <w:t xml:space="preserve"> </w:t>
            </w:r>
            <w:r w:rsidR="00804039">
              <w:rPr>
                <w:rFonts w:ascii="Times New Roman" w:hAnsi="Times New Roman" w:cs="Times New Roman"/>
                <w:b/>
              </w:rPr>
              <w:t>5-0</w:t>
            </w:r>
            <w:r w:rsidR="00C46B72">
              <w:rPr>
                <w:rFonts w:ascii="Times New Roman" w:hAnsi="Times New Roman" w:cs="Times New Roman"/>
                <w:b/>
              </w:rPr>
              <w:t>-0</w:t>
            </w:r>
          </w:p>
        </w:tc>
      </w:tr>
      <w:tr w:rsidR="00BE09E2" w:rsidTr="00BE09E2">
        <w:trPr>
          <w:trHeight w:val="415"/>
        </w:trPr>
        <w:tc>
          <w:tcPr>
            <w:tcW w:w="5508" w:type="dxa"/>
            <w:shd w:val="clear" w:color="auto" w:fill="F2F2F2" w:themeFill="background1" w:themeFillShade="F2"/>
            <w:vAlign w:val="center"/>
          </w:tcPr>
          <w:p w:rsidR="00BE09E2" w:rsidRPr="004D7F4E" w:rsidRDefault="0090632F" w:rsidP="00804039">
            <w:pPr>
              <w:rPr>
                <w:rFonts w:ascii="Times New Roman" w:hAnsi="Times New Roman" w:cs="Times New Roman"/>
                <w:b/>
              </w:rPr>
            </w:pPr>
            <w:r w:rsidRPr="004D7F4E">
              <w:rPr>
                <w:rFonts w:ascii="Times New Roman" w:hAnsi="Times New Roman" w:cs="Times New Roman"/>
                <w:b/>
              </w:rPr>
              <w:t>SENATE VOTE:</w:t>
            </w:r>
            <w:r w:rsidR="00961117">
              <w:rPr>
                <w:rFonts w:ascii="Times New Roman" w:hAnsi="Times New Roman" w:cs="Times New Roman"/>
                <w:b/>
              </w:rPr>
              <w:t xml:space="preserve"> </w:t>
            </w:r>
            <w:r w:rsidR="00F506C5">
              <w:rPr>
                <w:rFonts w:ascii="Times New Roman" w:hAnsi="Times New Roman" w:cs="Times New Roman"/>
                <w:b/>
              </w:rPr>
              <w:t>Hand Count: 34-0-1</w:t>
            </w:r>
          </w:p>
        </w:tc>
        <w:tc>
          <w:tcPr>
            <w:tcW w:w="5508" w:type="dxa"/>
            <w:shd w:val="clear" w:color="auto" w:fill="F2F2F2" w:themeFill="background1" w:themeFillShade="F2"/>
            <w:vAlign w:val="center"/>
          </w:tcPr>
          <w:p w:rsidR="00BE09E2" w:rsidRPr="004D7F4E" w:rsidRDefault="0090632F" w:rsidP="00804039">
            <w:pPr>
              <w:rPr>
                <w:rFonts w:ascii="Times New Roman" w:hAnsi="Times New Roman" w:cs="Times New Roman"/>
                <w:b/>
              </w:rPr>
            </w:pPr>
            <w:r w:rsidRPr="004D7F4E">
              <w:rPr>
                <w:rFonts w:ascii="Times New Roman" w:hAnsi="Times New Roman" w:cs="Times New Roman"/>
                <w:b/>
              </w:rPr>
              <w:t>LEGISLATIVE RESULT:</w:t>
            </w:r>
            <w:r w:rsidR="00C030A7">
              <w:rPr>
                <w:rFonts w:ascii="Times New Roman" w:hAnsi="Times New Roman" w:cs="Times New Roman"/>
                <w:b/>
              </w:rPr>
              <w:t xml:space="preserve"> </w:t>
            </w:r>
            <w:r w:rsidR="00F506C5">
              <w:rPr>
                <w:rFonts w:ascii="Times New Roman" w:hAnsi="Times New Roman" w:cs="Times New Roman"/>
                <w:b/>
              </w:rPr>
              <w:t>Pass</w:t>
            </w:r>
          </w:p>
        </w:tc>
      </w:tr>
    </w:tbl>
    <w:p w:rsidR="00774E00" w:rsidRDefault="00774E00" w:rsidP="00774E00">
      <w:pPr>
        <w:pStyle w:val="NormalWeb"/>
        <w:spacing w:after="0"/>
      </w:pPr>
    </w:p>
    <w:p w:rsidR="009F75AA" w:rsidRDefault="009F75AA" w:rsidP="00701067">
      <w:pPr>
        <w:spacing w:after="0" w:line="240" w:lineRule="auto"/>
        <w:rPr>
          <w:rFonts w:ascii="Times New Roman" w:hAnsi="Times New Roman"/>
          <w:b/>
          <w:sz w:val="24"/>
        </w:rPr>
      </w:pPr>
    </w:p>
    <w:p w:rsidR="00734033" w:rsidRPr="00956DD8" w:rsidRDefault="00734033" w:rsidP="00734033">
      <w:pPr>
        <w:rPr>
          <w:rFonts w:ascii="Times New Roman" w:eastAsia="Times New Roman" w:hAnsi="Times New Roman" w:cs="Times New Roman"/>
          <w:b/>
          <w:sz w:val="24"/>
          <w:szCs w:val="24"/>
        </w:rPr>
      </w:pPr>
      <w:r w:rsidRPr="00956DD8">
        <w:rPr>
          <w:rFonts w:ascii="Times New Roman" w:eastAsia="Times New Roman" w:hAnsi="Times New Roman" w:cs="Times New Roman"/>
          <w:b/>
          <w:sz w:val="24"/>
          <w:szCs w:val="24"/>
        </w:rPr>
        <w:t>Be it hereby proposed that the following be enacted:</w:t>
      </w:r>
    </w:p>
    <w:p w:rsidR="00956DD8" w:rsidRPr="00B57FF3" w:rsidRDefault="00956DD8" w:rsidP="00B57FF3">
      <w:pPr>
        <w:numPr>
          <w:ilvl w:val="0"/>
          <w:numId w:val="11"/>
        </w:numPr>
        <w:rPr>
          <w:rFonts w:ascii="Times New Roman" w:hAnsi="Times New Roman" w:cs="Times New Roman"/>
          <w:sz w:val="24"/>
          <w:szCs w:val="24"/>
          <w:u w:val="single"/>
        </w:rPr>
      </w:pPr>
      <w:r w:rsidRPr="00956DD8">
        <w:rPr>
          <w:rFonts w:ascii="Times New Roman" w:hAnsi="Times New Roman" w:cs="Times New Roman"/>
          <w:sz w:val="24"/>
          <w:szCs w:val="24"/>
          <w:u w:val="single"/>
        </w:rPr>
        <w:t xml:space="preserve">That </w:t>
      </w:r>
      <w:r w:rsidR="00804039">
        <w:rPr>
          <w:rFonts w:ascii="Times New Roman" w:hAnsi="Times New Roman" w:cs="Times New Roman"/>
          <w:sz w:val="24"/>
          <w:szCs w:val="24"/>
          <w:u w:val="single"/>
        </w:rPr>
        <w:t>the following sections be amended</w:t>
      </w:r>
      <w:r w:rsidR="00BC3224">
        <w:rPr>
          <w:rFonts w:ascii="Times New Roman" w:hAnsi="Times New Roman" w:cs="Times New Roman"/>
          <w:sz w:val="24"/>
          <w:szCs w:val="24"/>
          <w:u w:val="single"/>
        </w:rPr>
        <w:t xml:space="preserve"> from</w:t>
      </w:r>
      <w:r w:rsidR="001457FF">
        <w:rPr>
          <w:rFonts w:ascii="Times New Roman" w:hAnsi="Times New Roman" w:cs="Times New Roman"/>
          <w:sz w:val="24"/>
          <w:szCs w:val="24"/>
          <w:u w:val="single"/>
        </w:rPr>
        <w:t xml:space="preserve"> the Student Association Bylaws</w:t>
      </w:r>
      <w:r w:rsidRPr="00956DD8">
        <w:rPr>
          <w:rFonts w:ascii="Times New Roman" w:hAnsi="Times New Roman" w:cs="Times New Roman"/>
          <w:sz w:val="24"/>
          <w:szCs w:val="24"/>
          <w:u w:val="single"/>
        </w:rPr>
        <w:t>:</w:t>
      </w:r>
    </w:p>
    <w:p w:rsidR="00804039" w:rsidRDefault="00B57FF3" w:rsidP="00804039">
      <w:pPr>
        <w:pStyle w:val="NoSpacing"/>
        <w:rPr>
          <w:rFonts w:cstheme="minorHAnsi"/>
          <w:b/>
          <w:sz w:val="28"/>
          <w:szCs w:val="28"/>
        </w:rPr>
      </w:pPr>
      <w:r w:rsidRPr="00B57FF3">
        <w:rPr>
          <w:rFonts w:ascii="Times New Roman" w:hAnsi="Times New Roman"/>
          <w:sz w:val="24"/>
          <w:szCs w:val="24"/>
        </w:rPr>
        <w:tab/>
      </w:r>
      <w:r w:rsidR="00804039" w:rsidRPr="0096168A">
        <w:rPr>
          <w:rFonts w:cstheme="minorHAnsi"/>
          <w:b/>
          <w:sz w:val="28"/>
          <w:szCs w:val="28"/>
        </w:rPr>
        <w:t>STUDENT GROUP POLICY</w:t>
      </w:r>
    </w:p>
    <w:p w:rsidR="00804039" w:rsidRDefault="00804039" w:rsidP="00804039">
      <w:pPr>
        <w:pStyle w:val="NoSpacing"/>
        <w:rPr>
          <w:rFonts w:cstheme="minorHAnsi"/>
          <w:b/>
          <w:sz w:val="28"/>
          <w:szCs w:val="28"/>
        </w:rPr>
      </w:pPr>
    </w:p>
    <w:p w:rsidR="00804039" w:rsidRPr="00443958" w:rsidRDefault="00804039" w:rsidP="00804039">
      <w:pPr>
        <w:pStyle w:val="NoSpacing"/>
        <w:jc w:val="both"/>
        <w:rPr>
          <w:ins w:id="0" w:author="Chairman Ryan Witte" w:date="2013-11-04T17:57:00Z"/>
          <w:rFonts w:cstheme="minorHAnsi"/>
          <w:b/>
          <w:sz w:val="28"/>
          <w:szCs w:val="28"/>
        </w:rPr>
      </w:pPr>
      <w:r>
        <w:rPr>
          <w:rFonts w:cstheme="minorHAnsi"/>
          <w:b/>
          <w:caps/>
          <w:sz w:val="24"/>
          <w:szCs w:val="24"/>
        </w:rPr>
        <w:t>100 – Group organizational structure and governance</w:t>
      </w:r>
    </w:p>
    <w:p w:rsidR="00804039" w:rsidRPr="0096168A" w:rsidRDefault="00804039" w:rsidP="00804039">
      <w:pPr>
        <w:pStyle w:val="NoSpacing"/>
        <w:rPr>
          <w:rFonts w:cstheme="minorHAnsi"/>
        </w:rPr>
      </w:pPr>
    </w:p>
    <w:p w:rsidR="00804039" w:rsidRDefault="00804039" w:rsidP="00804039">
      <w:pPr>
        <w:pStyle w:val="NoSpacing"/>
        <w:ind w:left="720"/>
        <w:rPr>
          <w:rFonts w:cstheme="minorHAnsi"/>
        </w:rPr>
      </w:pPr>
      <w:r>
        <w:rPr>
          <w:rFonts w:cstheme="minorHAnsi"/>
          <w:b/>
        </w:rPr>
        <w:t>100.1</w:t>
      </w:r>
      <w:r w:rsidR="00DC1248">
        <w:rPr>
          <w:rFonts w:cstheme="minorHAnsi"/>
          <w:b/>
        </w:rPr>
        <w:t xml:space="preserve"> </w:t>
      </w:r>
      <w:r w:rsidRPr="0096168A">
        <w:rPr>
          <w:rFonts w:cstheme="minorHAnsi"/>
        </w:rPr>
        <w:t xml:space="preserve">– The Student Association </w:t>
      </w:r>
      <w:r>
        <w:rPr>
          <w:rFonts w:cstheme="minorHAnsi"/>
        </w:rPr>
        <w:t xml:space="preserve">recognizes and </w:t>
      </w:r>
      <w:r w:rsidRPr="0096168A">
        <w:rPr>
          <w:rFonts w:cstheme="minorHAnsi"/>
        </w:rPr>
        <w:t xml:space="preserve">authorizes entities listed as </w:t>
      </w:r>
      <w:r>
        <w:rPr>
          <w:rFonts w:cstheme="minorHAnsi"/>
        </w:rPr>
        <w:t>“</w:t>
      </w:r>
      <w:r w:rsidRPr="0096168A">
        <w:rPr>
          <w:rFonts w:cstheme="minorHAnsi"/>
        </w:rPr>
        <w:t>student groups,</w:t>
      </w:r>
      <w:r>
        <w:rPr>
          <w:rFonts w:cstheme="minorHAnsi"/>
        </w:rPr>
        <w:t>”</w:t>
      </w:r>
      <w:r w:rsidRPr="0096168A">
        <w:rPr>
          <w:rFonts w:cstheme="minorHAnsi"/>
        </w:rPr>
        <w:t xml:space="preserve"> </w:t>
      </w:r>
      <w:r>
        <w:rPr>
          <w:rFonts w:cstheme="minorHAnsi"/>
        </w:rPr>
        <w:t>“</w:t>
      </w:r>
      <w:r w:rsidRPr="0096168A">
        <w:rPr>
          <w:rFonts w:cstheme="minorHAnsi"/>
        </w:rPr>
        <w:t>recognized student organizations,</w:t>
      </w:r>
      <w:r>
        <w:rPr>
          <w:rFonts w:cstheme="minorHAnsi"/>
        </w:rPr>
        <w:t>”</w:t>
      </w:r>
      <w:r w:rsidRPr="0096168A">
        <w:rPr>
          <w:rFonts w:cstheme="minorHAnsi"/>
        </w:rPr>
        <w:t xml:space="preserve"> </w:t>
      </w:r>
      <w:r>
        <w:rPr>
          <w:rFonts w:cstheme="minorHAnsi"/>
        </w:rPr>
        <w:t>“</w:t>
      </w:r>
      <w:r w:rsidRPr="0096168A">
        <w:rPr>
          <w:rFonts w:cstheme="minorHAnsi"/>
        </w:rPr>
        <w:t>clubs,</w:t>
      </w:r>
      <w:r>
        <w:rPr>
          <w:rFonts w:cstheme="minorHAnsi"/>
        </w:rPr>
        <w:t>”</w:t>
      </w:r>
      <w:r w:rsidRPr="0096168A">
        <w:rPr>
          <w:rFonts w:cstheme="minorHAnsi"/>
        </w:rPr>
        <w:t xml:space="preserve"> and </w:t>
      </w:r>
      <w:r>
        <w:rPr>
          <w:rFonts w:cstheme="minorHAnsi"/>
        </w:rPr>
        <w:t>“</w:t>
      </w:r>
      <w:r w:rsidRPr="0096168A">
        <w:rPr>
          <w:rFonts w:cstheme="minorHAnsi"/>
        </w:rPr>
        <w:t>student operated services</w:t>
      </w:r>
      <w:r>
        <w:rPr>
          <w:rFonts w:cstheme="minorHAnsi"/>
        </w:rPr>
        <w:t>,” to govern themselves</w:t>
      </w:r>
      <w:r w:rsidRPr="0096168A">
        <w:rPr>
          <w:rFonts w:cstheme="minorHAnsi"/>
        </w:rPr>
        <w:t xml:space="preserve"> pursuant to</w:t>
      </w:r>
      <w:r>
        <w:rPr>
          <w:rFonts w:cstheme="minorHAnsi"/>
        </w:rPr>
        <w:t>:</w:t>
      </w:r>
      <w:r w:rsidRPr="0096168A">
        <w:rPr>
          <w:rFonts w:cstheme="minorHAnsi"/>
        </w:rPr>
        <w:t xml:space="preserve"> the Student Association Constitution and </w:t>
      </w:r>
      <w:r>
        <w:rPr>
          <w:rFonts w:cstheme="minorHAnsi"/>
        </w:rPr>
        <w:t xml:space="preserve">Bylaws, the individual group’s constitution and governance structure, and any regulation made by the University at Albany and/or the State University of New York (SUNY).  </w:t>
      </w:r>
    </w:p>
    <w:p w:rsidR="00804039" w:rsidRDefault="00804039" w:rsidP="00804039">
      <w:pPr>
        <w:pStyle w:val="NoSpacing"/>
        <w:ind w:left="720"/>
        <w:rPr>
          <w:rFonts w:cstheme="minorHAnsi"/>
        </w:rPr>
      </w:pPr>
    </w:p>
    <w:p w:rsidR="00804039" w:rsidRPr="0096168A" w:rsidRDefault="00804039" w:rsidP="00804039">
      <w:pPr>
        <w:pStyle w:val="NoSpacing"/>
        <w:ind w:left="720"/>
        <w:rPr>
          <w:rFonts w:cstheme="minorHAnsi"/>
        </w:rPr>
      </w:pPr>
      <w:r w:rsidRPr="00A42707">
        <w:rPr>
          <w:rFonts w:cstheme="minorHAnsi"/>
          <w:b/>
        </w:rPr>
        <w:t>100.</w:t>
      </w:r>
      <w:r w:rsidRPr="0013221B">
        <w:rPr>
          <w:rFonts w:cstheme="minorHAnsi"/>
          <w:b/>
        </w:rPr>
        <w:t>2</w:t>
      </w:r>
      <w:r>
        <w:rPr>
          <w:rFonts w:cstheme="minorHAnsi"/>
        </w:rPr>
        <w:t xml:space="preserve"> – Any reference made within these Bylaws to</w:t>
      </w:r>
      <w:r w:rsidRPr="0096168A">
        <w:rPr>
          <w:rFonts w:cstheme="minorHAnsi"/>
        </w:rPr>
        <w:t xml:space="preserve"> </w:t>
      </w:r>
      <w:r>
        <w:rPr>
          <w:rFonts w:cstheme="minorHAnsi"/>
        </w:rPr>
        <w:t>“</w:t>
      </w:r>
      <w:r w:rsidRPr="0096168A">
        <w:rPr>
          <w:rFonts w:cstheme="minorHAnsi"/>
        </w:rPr>
        <w:t>student group</w:t>
      </w:r>
      <w:r>
        <w:rPr>
          <w:rFonts w:cstheme="minorHAnsi"/>
        </w:rPr>
        <w:t>(</w:t>
      </w:r>
      <w:r w:rsidRPr="0096168A">
        <w:rPr>
          <w:rFonts w:cstheme="minorHAnsi"/>
        </w:rPr>
        <w:t>s</w:t>
      </w:r>
      <w:r>
        <w:rPr>
          <w:rFonts w:cstheme="minorHAnsi"/>
        </w:rPr>
        <w:t>)”</w:t>
      </w:r>
      <w:r w:rsidRPr="0096168A">
        <w:rPr>
          <w:rFonts w:cstheme="minorHAnsi"/>
        </w:rPr>
        <w:t xml:space="preserve"> </w:t>
      </w:r>
      <w:r>
        <w:rPr>
          <w:rFonts w:cstheme="minorHAnsi"/>
        </w:rPr>
        <w:t>or “group(s)” shall also apply to</w:t>
      </w:r>
      <w:r w:rsidRPr="0096168A">
        <w:rPr>
          <w:rFonts w:cstheme="minorHAnsi"/>
        </w:rPr>
        <w:t xml:space="preserve"> </w:t>
      </w:r>
      <w:r>
        <w:rPr>
          <w:rFonts w:cstheme="minorHAnsi"/>
        </w:rPr>
        <w:t>“</w:t>
      </w:r>
      <w:r w:rsidRPr="0096168A">
        <w:rPr>
          <w:rFonts w:cstheme="minorHAnsi"/>
        </w:rPr>
        <w:t>recognized student organizations,</w:t>
      </w:r>
      <w:r>
        <w:rPr>
          <w:rFonts w:cstheme="minorHAnsi"/>
        </w:rPr>
        <w:t>”</w:t>
      </w:r>
      <w:r w:rsidRPr="0096168A">
        <w:rPr>
          <w:rFonts w:cstheme="minorHAnsi"/>
        </w:rPr>
        <w:t xml:space="preserve"> </w:t>
      </w:r>
      <w:r>
        <w:rPr>
          <w:rFonts w:cstheme="minorHAnsi"/>
        </w:rPr>
        <w:t>“</w:t>
      </w:r>
      <w:r w:rsidRPr="0096168A">
        <w:rPr>
          <w:rFonts w:cstheme="minorHAnsi"/>
        </w:rPr>
        <w:t>clubs,</w:t>
      </w:r>
      <w:r>
        <w:rPr>
          <w:rFonts w:cstheme="minorHAnsi"/>
        </w:rPr>
        <w:t>”</w:t>
      </w:r>
      <w:r w:rsidRPr="0096168A">
        <w:rPr>
          <w:rFonts w:cstheme="minorHAnsi"/>
        </w:rPr>
        <w:t xml:space="preserve"> and </w:t>
      </w:r>
      <w:r>
        <w:rPr>
          <w:rFonts w:cstheme="minorHAnsi"/>
        </w:rPr>
        <w:t>“</w:t>
      </w:r>
      <w:r w:rsidRPr="0096168A">
        <w:rPr>
          <w:rFonts w:cstheme="minorHAnsi"/>
        </w:rPr>
        <w:t>student operated services</w:t>
      </w:r>
      <w:r>
        <w:rPr>
          <w:rFonts w:cstheme="minorHAnsi"/>
        </w:rPr>
        <w:t xml:space="preserve">.” </w:t>
      </w:r>
    </w:p>
    <w:p w:rsidR="00804039" w:rsidRPr="0096168A" w:rsidRDefault="00804039" w:rsidP="00804039">
      <w:pPr>
        <w:pStyle w:val="NoSpacing"/>
        <w:rPr>
          <w:rFonts w:cstheme="minorHAnsi"/>
        </w:rPr>
      </w:pPr>
    </w:p>
    <w:p w:rsidR="00804039" w:rsidRDefault="00804039" w:rsidP="00804039">
      <w:pPr>
        <w:pStyle w:val="NoSpacing"/>
        <w:ind w:firstLine="720"/>
        <w:rPr>
          <w:rFonts w:cstheme="minorHAnsi"/>
        </w:rPr>
      </w:pPr>
      <w:r w:rsidRPr="0013221B">
        <w:rPr>
          <w:rFonts w:cstheme="minorHAnsi"/>
          <w:b/>
        </w:rPr>
        <w:t>100.3</w:t>
      </w:r>
      <w:r w:rsidR="00DC1248">
        <w:rPr>
          <w:rFonts w:cstheme="minorHAnsi"/>
          <w:b/>
        </w:rPr>
        <w:t xml:space="preserve"> </w:t>
      </w:r>
      <w:r w:rsidRPr="0096168A">
        <w:rPr>
          <w:rFonts w:cstheme="minorHAnsi"/>
        </w:rPr>
        <w:t xml:space="preserve">– </w:t>
      </w:r>
      <w:r>
        <w:rPr>
          <w:rFonts w:cstheme="minorHAnsi"/>
        </w:rPr>
        <w:t xml:space="preserve">Student Group Organizational </w:t>
      </w:r>
      <w:r w:rsidRPr="0096168A">
        <w:rPr>
          <w:rFonts w:cstheme="minorHAnsi"/>
        </w:rPr>
        <w:t>Structure</w:t>
      </w:r>
    </w:p>
    <w:p w:rsidR="00804039" w:rsidRPr="0096168A" w:rsidRDefault="00804039" w:rsidP="00804039">
      <w:pPr>
        <w:pStyle w:val="NoSpacing"/>
        <w:rPr>
          <w:rFonts w:cstheme="minorHAnsi"/>
        </w:rPr>
      </w:pPr>
    </w:p>
    <w:p w:rsidR="00804039" w:rsidRDefault="00804039" w:rsidP="00804039">
      <w:pPr>
        <w:pStyle w:val="NoSpacing"/>
        <w:ind w:left="1440"/>
        <w:rPr>
          <w:rFonts w:cstheme="minorHAnsi"/>
        </w:rPr>
      </w:pPr>
      <w:r>
        <w:rPr>
          <w:rFonts w:cstheme="minorHAnsi"/>
        </w:rPr>
        <w:t>100.3.1</w:t>
      </w:r>
      <w:r w:rsidRPr="0096168A">
        <w:rPr>
          <w:rFonts w:cstheme="minorHAnsi"/>
        </w:rPr>
        <w:t>– Groups are to form an executive board that must be structured to have at least four (4) officers.</w:t>
      </w:r>
    </w:p>
    <w:p w:rsidR="00804039" w:rsidRDefault="00804039" w:rsidP="00804039">
      <w:pPr>
        <w:pStyle w:val="NoSpacing"/>
        <w:ind w:left="2160"/>
        <w:rPr>
          <w:rFonts w:cstheme="minorHAnsi"/>
        </w:rPr>
      </w:pPr>
    </w:p>
    <w:p w:rsidR="00804039" w:rsidRDefault="00804039" w:rsidP="00804039">
      <w:pPr>
        <w:pStyle w:val="NoSpacing"/>
        <w:ind w:left="2160"/>
        <w:rPr>
          <w:rFonts w:cstheme="minorHAnsi"/>
        </w:rPr>
      </w:pPr>
      <w:r>
        <w:rPr>
          <w:rFonts w:cstheme="minorHAnsi"/>
        </w:rPr>
        <w:t>100.3.1.1</w:t>
      </w:r>
      <w:r w:rsidRPr="0096168A">
        <w:rPr>
          <w:rFonts w:cstheme="minorHAnsi"/>
        </w:rPr>
        <w:t>– Two (2) executive members of the group must hold signatory authority for</w:t>
      </w:r>
      <w:r>
        <w:rPr>
          <w:rFonts w:cstheme="minorHAnsi"/>
        </w:rPr>
        <w:t xml:space="preserve"> the purpose of</w:t>
      </w:r>
      <w:r w:rsidRPr="0096168A">
        <w:rPr>
          <w:rFonts w:cstheme="minorHAnsi"/>
        </w:rPr>
        <w:t xml:space="preserve"> financial </w:t>
      </w:r>
      <w:r>
        <w:rPr>
          <w:rFonts w:cstheme="minorHAnsi"/>
        </w:rPr>
        <w:t xml:space="preserve">accountability in accordance with the </w:t>
      </w:r>
      <w:r w:rsidRPr="0096168A">
        <w:rPr>
          <w:rFonts w:cstheme="minorHAnsi"/>
        </w:rPr>
        <w:t>Finance</w:t>
      </w:r>
      <w:r>
        <w:rPr>
          <w:rFonts w:cstheme="minorHAnsi"/>
        </w:rPr>
        <w:t xml:space="preserve"> Section of the Student Association B</w:t>
      </w:r>
      <w:r w:rsidRPr="0096168A">
        <w:rPr>
          <w:rFonts w:cstheme="minorHAnsi"/>
        </w:rPr>
        <w:t xml:space="preserve">ylaws. </w:t>
      </w:r>
      <w:r>
        <w:rPr>
          <w:rFonts w:cstheme="minorHAnsi"/>
        </w:rPr>
        <w:t xml:space="preserve"> </w:t>
      </w:r>
      <w:r w:rsidRPr="0096168A">
        <w:rPr>
          <w:rFonts w:cstheme="minorHAnsi"/>
        </w:rPr>
        <w:t xml:space="preserve">Members authorized for signatory authority may </w:t>
      </w:r>
      <w:r>
        <w:rPr>
          <w:rFonts w:cstheme="minorHAnsi"/>
        </w:rPr>
        <w:t xml:space="preserve">include, but are not limited to, </w:t>
      </w:r>
      <w:r w:rsidRPr="0096168A">
        <w:rPr>
          <w:rFonts w:cstheme="minorHAnsi"/>
        </w:rPr>
        <w:t>the President and/or Treasurer for the group.</w:t>
      </w:r>
    </w:p>
    <w:p w:rsidR="00804039" w:rsidRPr="0096168A" w:rsidRDefault="00804039" w:rsidP="00804039">
      <w:pPr>
        <w:pStyle w:val="NoSpacing"/>
        <w:rPr>
          <w:rFonts w:cstheme="minorHAnsi"/>
        </w:rPr>
      </w:pPr>
    </w:p>
    <w:p w:rsidR="00804039" w:rsidRDefault="00804039" w:rsidP="00804039">
      <w:pPr>
        <w:pStyle w:val="NoSpacing"/>
        <w:ind w:left="1440" w:firstLine="720"/>
        <w:rPr>
          <w:rFonts w:cstheme="minorHAnsi"/>
        </w:rPr>
      </w:pPr>
      <w:r>
        <w:rPr>
          <w:rFonts w:cstheme="minorHAnsi"/>
        </w:rPr>
        <w:t>100.3.1.2</w:t>
      </w:r>
      <w:r w:rsidRPr="0096168A">
        <w:rPr>
          <w:rFonts w:cstheme="minorHAnsi"/>
        </w:rPr>
        <w:t>– At least two (2) of the officers must be elected by the membership of the group.</w:t>
      </w:r>
    </w:p>
    <w:p w:rsidR="00804039" w:rsidRDefault="00804039" w:rsidP="00804039">
      <w:pPr>
        <w:pStyle w:val="NoSpacing"/>
        <w:ind w:left="2160"/>
        <w:rPr>
          <w:rFonts w:cstheme="minorHAnsi"/>
        </w:rPr>
      </w:pPr>
    </w:p>
    <w:p w:rsidR="00804039" w:rsidRDefault="00804039" w:rsidP="00804039">
      <w:pPr>
        <w:pStyle w:val="NoSpacing"/>
        <w:ind w:left="2160"/>
        <w:rPr>
          <w:rFonts w:cstheme="minorHAnsi"/>
        </w:rPr>
      </w:pPr>
      <w:r>
        <w:rPr>
          <w:rFonts w:cstheme="minorHAnsi"/>
        </w:rPr>
        <w:t>100.3.1.3</w:t>
      </w:r>
      <w:r w:rsidRPr="0096168A">
        <w:rPr>
          <w:rFonts w:cstheme="minorHAnsi"/>
        </w:rPr>
        <w:t xml:space="preserve"> – Anyone holding an </w:t>
      </w:r>
      <w:r>
        <w:rPr>
          <w:rFonts w:cstheme="minorHAnsi"/>
        </w:rPr>
        <w:t xml:space="preserve">elected </w:t>
      </w:r>
      <w:r w:rsidRPr="0096168A">
        <w:rPr>
          <w:rFonts w:cstheme="minorHAnsi"/>
        </w:rPr>
        <w:t xml:space="preserve">office in any </w:t>
      </w:r>
      <w:r>
        <w:rPr>
          <w:rFonts w:cstheme="minorHAnsi"/>
        </w:rPr>
        <w:t xml:space="preserve">group </w:t>
      </w:r>
      <w:r w:rsidRPr="0096168A">
        <w:rPr>
          <w:rFonts w:cstheme="minorHAnsi"/>
        </w:rPr>
        <w:t xml:space="preserve">must be a full time fee-paying undergraduate student in good standing (2.0 GPA) and remain so during their entire term. </w:t>
      </w:r>
      <w:r>
        <w:rPr>
          <w:rFonts w:cstheme="minorHAnsi"/>
        </w:rPr>
        <w:t xml:space="preserve"> </w:t>
      </w:r>
    </w:p>
    <w:p w:rsidR="00804039" w:rsidRPr="0096168A" w:rsidRDefault="00804039" w:rsidP="00804039">
      <w:pPr>
        <w:pStyle w:val="NoSpacing"/>
        <w:rPr>
          <w:rFonts w:cstheme="minorHAnsi"/>
        </w:rPr>
      </w:pPr>
    </w:p>
    <w:p w:rsidR="00804039" w:rsidRDefault="00804039" w:rsidP="00804039">
      <w:pPr>
        <w:pStyle w:val="NoSpacing"/>
        <w:ind w:left="1440"/>
        <w:rPr>
          <w:rFonts w:cstheme="minorHAnsi"/>
        </w:rPr>
      </w:pPr>
      <w:r>
        <w:rPr>
          <w:rFonts w:cstheme="minorHAnsi"/>
        </w:rPr>
        <w:t>100.3.2</w:t>
      </w:r>
      <w:r w:rsidR="00DC1248">
        <w:rPr>
          <w:rFonts w:cstheme="minorHAnsi"/>
        </w:rPr>
        <w:t xml:space="preserve"> </w:t>
      </w:r>
      <w:r w:rsidRPr="0096168A">
        <w:rPr>
          <w:rFonts w:cstheme="minorHAnsi"/>
        </w:rPr>
        <w:t>– Groups are not to have fewer than ten (10) members at any time during the duration of the group</w:t>
      </w:r>
      <w:r>
        <w:rPr>
          <w:rFonts w:cstheme="minorHAnsi"/>
        </w:rPr>
        <w:t>’</w:t>
      </w:r>
      <w:r w:rsidRPr="0096168A">
        <w:rPr>
          <w:rFonts w:cstheme="minorHAnsi"/>
        </w:rPr>
        <w:t>s existence.</w:t>
      </w:r>
    </w:p>
    <w:p w:rsidR="00804039" w:rsidRDefault="00804039" w:rsidP="00804039">
      <w:pPr>
        <w:pStyle w:val="NoSpacing"/>
        <w:ind w:left="1440"/>
        <w:rPr>
          <w:rFonts w:cstheme="minorHAnsi"/>
        </w:rPr>
      </w:pPr>
    </w:p>
    <w:p w:rsidR="00804039" w:rsidRDefault="00804039" w:rsidP="00804039">
      <w:pPr>
        <w:pStyle w:val="NoSpacing"/>
        <w:ind w:left="1440"/>
        <w:rPr>
          <w:rFonts w:cstheme="minorHAnsi"/>
        </w:rPr>
      </w:pPr>
      <w:r>
        <w:rPr>
          <w:rFonts w:cstheme="minorHAnsi"/>
        </w:rPr>
        <w:t>100.3.3</w:t>
      </w:r>
      <w:r w:rsidR="00DC1248">
        <w:rPr>
          <w:rFonts w:cstheme="minorHAnsi"/>
        </w:rPr>
        <w:t xml:space="preserve"> </w:t>
      </w:r>
      <w:r w:rsidRPr="0096168A">
        <w:rPr>
          <w:rFonts w:cstheme="minorHAnsi"/>
        </w:rPr>
        <w:t xml:space="preserve">– Groups are to have a set of governance, through a </w:t>
      </w:r>
      <w:r>
        <w:rPr>
          <w:rFonts w:cstheme="minorHAnsi"/>
        </w:rPr>
        <w:t>C</w:t>
      </w:r>
      <w:r w:rsidRPr="0096168A">
        <w:rPr>
          <w:rFonts w:cstheme="minorHAnsi"/>
        </w:rPr>
        <w:t xml:space="preserve">onstitution and/or set of </w:t>
      </w:r>
      <w:r>
        <w:rPr>
          <w:rFonts w:cstheme="minorHAnsi"/>
        </w:rPr>
        <w:t>B</w:t>
      </w:r>
      <w:r w:rsidRPr="0096168A">
        <w:rPr>
          <w:rFonts w:cstheme="minorHAnsi"/>
        </w:rPr>
        <w:t>ylaws, that outlines the following:</w:t>
      </w:r>
    </w:p>
    <w:p w:rsidR="00804039" w:rsidRPr="0096168A" w:rsidRDefault="00804039" w:rsidP="00804039">
      <w:pPr>
        <w:pStyle w:val="NoSpacing"/>
        <w:rPr>
          <w:rFonts w:cstheme="minorHAnsi"/>
        </w:rPr>
      </w:pPr>
    </w:p>
    <w:p w:rsidR="00804039" w:rsidRDefault="00804039" w:rsidP="00804039">
      <w:pPr>
        <w:pStyle w:val="NoSpacing"/>
        <w:ind w:left="1440" w:firstLine="720"/>
        <w:rPr>
          <w:rFonts w:cstheme="minorHAnsi"/>
        </w:rPr>
      </w:pPr>
      <w:r>
        <w:rPr>
          <w:rFonts w:cstheme="minorHAnsi"/>
        </w:rPr>
        <w:t>100.3.3.1</w:t>
      </w:r>
      <w:r w:rsidR="00DC1248">
        <w:rPr>
          <w:rFonts w:cstheme="minorHAnsi"/>
        </w:rPr>
        <w:t xml:space="preserve"> </w:t>
      </w:r>
      <w:r w:rsidRPr="0096168A">
        <w:rPr>
          <w:rFonts w:cstheme="minorHAnsi"/>
        </w:rPr>
        <w:t>– The name of the group.</w:t>
      </w:r>
    </w:p>
    <w:p w:rsidR="00804039" w:rsidRDefault="00804039" w:rsidP="00804039">
      <w:pPr>
        <w:pStyle w:val="NoSpacing"/>
        <w:ind w:left="1440" w:firstLine="720"/>
        <w:rPr>
          <w:rFonts w:cstheme="minorHAnsi"/>
        </w:rPr>
      </w:pPr>
    </w:p>
    <w:p w:rsidR="00804039" w:rsidRDefault="00804039" w:rsidP="00804039">
      <w:pPr>
        <w:pStyle w:val="NoSpacing"/>
        <w:ind w:left="1440" w:firstLine="720"/>
        <w:rPr>
          <w:rFonts w:cstheme="minorHAnsi"/>
        </w:rPr>
      </w:pPr>
      <w:r>
        <w:rPr>
          <w:rFonts w:cstheme="minorHAnsi"/>
        </w:rPr>
        <w:t>100.3.3.2 – A statement indicating the purpose of the group.</w:t>
      </w:r>
    </w:p>
    <w:p w:rsidR="00804039" w:rsidRDefault="00804039" w:rsidP="00804039">
      <w:pPr>
        <w:pStyle w:val="NoSpacing"/>
        <w:ind w:left="1440" w:firstLine="720"/>
        <w:rPr>
          <w:rFonts w:cstheme="minorHAnsi"/>
        </w:rPr>
      </w:pPr>
    </w:p>
    <w:p w:rsidR="00804039" w:rsidRDefault="00804039" w:rsidP="00804039">
      <w:pPr>
        <w:pStyle w:val="NoSpacing"/>
        <w:ind w:left="2160"/>
        <w:rPr>
          <w:rFonts w:cstheme="minorHAnsi"/>
        </w:rPr>
      </w:pPr>
      <w:r>
        <w:rPr>
          <w:rFonts w:cstheme="minorHAnsi"/>
        </w:rPr>
        <w:t>100.3.3.3 – A</w:t>
      </w:r>
      <w:r w:rsidRPr="0096168A">
        <w:rPr>
          <w:rFonts w:cstheme="minorHAnsi"/>
        </w:rPr>
        <w:t>n open membership policy, defined as allowing any student activity fee-paying member of the University Commu</w:t>
      </w:r>
      <w:r>
        <w:rPr>
          <w:rFonts w:cstheme="minorHAnsi"/>
        </w:rPr>
        <w:t>nity to become a member of the group</w:t>
      </w:r>
      <w:r w:rsidRPr="0096168A">
        <w:rPr>
          <w:rFonts w:cstheme="minorHAnsi"/>
        </w:rPr>
        <w:t xml:space="preserve"> and enjoy all rights and privileges afforded to any and all other regul</w:t>
      </w:r>
      <w:r>
        <w:rPr>
          <w:rFonts w:cstheme="minorHAnsi"/>
        </w:rPr>
        <w:t>ar, non-officer members</w:t>
      </w:r>
      <w:r w:rsidRPr="0096168A">
        <w:rPr>
          <w:rFonts w:cstheme="minorHAnsi"/>
        </w:rPr>
        <w:t>.</w:t>
      </w:r>
    </w:p>
    <w:p w:rsidR="00804039" w:rsidRPr="0096168A" w:rsidRDefault="00804039" w:rsidP="00804039">
      <w:pPr>
        <w:pStyle w:val="NoSpacing"/>
        <w:rPr>
          <w:rFonts w:cstheme="minorHAnsi"/>
        </w:rPr>
      </w:pPr>
    </w:p>
    <w:p w:rsidR="00804039" w:rsidRDefault="00804039" w:rsidP="00804039">
      <w:pPr>
        <w:pStyle w:val="NoSpacing"/>
        <w:ind w:left="2880"/>
        <w:rPr>
          <w:rFonts w:cstheme="minorHAnsi"/>
        </w:rPr>
      </w:pPr>
      <w:r>
        <w:rPr>
          <w:rFonts w:cstheme="minorHAnsi"/>
        </w:rPr>
        <w:t>100.3.3.3.1</w:t>
      </w:r>
      <w:r w:rsidRPr="0096168A">
        <w:rPr>
          <w:rFonts w:cstheme="minorHAnsi"/>
        </w:rPr>
        <w:t>–</w:t>
      </w:r>
      <w:r>
        <w:rPr>
          <w:rFonts w:cstheme="minorHAnsi"/>
        </w:rPr>
        <w:t>A group if desired, may create classes of membership, provided that a definition of who is eligible for each class is included.</w:t>
      </w:r>
    </w:p>
    <w:p w:rsidR="00804039" w:rsidRDefault="00804039" w:rsidP="00804039">
      <w:pPr>
        <w:pStyle w:val="NoSpacing"/>
        <w:ind w:left="2160"/>
        <w:rPr>
          <w:rFonts w:cstheme="minorHAnsi"/>
        </w:rPr>
      </w:pPr>
    </w:p>
    <w:p w:rsidR="00804039" w:rsidRDefault="00804039" w:rsidP="00804039">
      <w:pPr>
        <w:pStyle w:val="NoSpacing"/>
        <w:ind w:left="2160"/>
        <w:rPr>
          <w:rFonts w:cstheme="minorHAnsi"/>
        </w:rPr>
      </w:pPr>
      <w:r>
        <w:rPr>
          <w:rFonts w:cstheme="minorHAnsi"/>
        </w:rPr>
        <w:t xml:space="preserve">100.3.3.4 – The government of the group, identifying the affairs and designating at least two aforementioned officers to be responsible to the Student Association. </w:t>
      </w:r>
    </w:p>
    <w:p w:rsidR="00804039" w:rsidRDefault="00804039" w:rsidP="00804039">
      <w:pPr>
        <w:pStyle w:val="NoSpacing"/>
        <w:ind w:left="2160"/>
        <w:rPr>
          <w:rFonts w:cstheme="minorHAnsi"/>
        </w:rPr>
      </w:pPr>
    </w:p>
    <w:p w:rsidR="00804039" w:rsidRDefault="00804039" w:rsidP="00804039">
      <w:pPr>
        <w:pStyle w:val="NoSpacing"/>
        <w:ind w:left="1440" w:firstLine="720"/>
        <w:rPr>
          <w:rFonts w:cstheme="minorHAnsi"/>
        </w:rPr>
      </w:pPr>
      <w:r>
        <w:rPr>
          <w:rFonts w:cstheme="minorHAnsi"/>
        </w:rPr>
        <w:t>100.3.3.5</w:t>
      </w:r>
      <w:r w:rsidRPr="0096168A">
        <w:rPr>
          <w:rFonts w:cstheme="minorHAnsi"/>
        </w:rPr>
        <w:t xml:space="preserve"> –</w:t>
      </w:r>
      <w:r>
        <w:rPr>
          <w:rFonts w:cstheme="minorHAnsi"/>
        </w:rPr>
        <w:t>A provision for meetings which outlines that a group must:</w:t>
      </w:r>
    </w:p>
    <w:p w:rsidR="00804039" w:rsidRDefault="00804039" w:rsidP="00804039">
      <w:pPr>
        <w:pStyle w:val="NoSpacing"/>
        <w:ind w:left="2160"/>
        <w:rPr>
          <w:rFonts w:cstheme="minorHAnsi"/>
        </w:rPr>
      </w:pPr>
    </w:p>
    <w:p w:rsidR="00804039" w:rsidRDefault="00804039" w:rsidP="00804039">
      <w:pPr>
        <w:pStyle w:val="NoSpacing"/>
        <w:ind w:left="2160" w:firstLine="720"/>
        <w:rPr>
          <w:rFonts w:cstheme="minorHAnsi"/>
        </w:rPr>
      </w:pPr>
      <w:r>
        <w:rPr>
          <w:rFonts w:cstheme="minorHAnsi"/>
        </w:rPr>
        <w:t>100.3.3.5.1 – Meet at least three (3</w:t>
      </w:r>
      <w:r w:rsidRPr="0096168A">
        <w:rPr>
          <w:rFonts w:cstheme="minorHAnsi"/>
        </w:rPr>
        <w:t>)</w:t>
      </w:r>
      <w:r>
        <w:rPr>
          <w:rFonts w:cstheme="minorHAnsi"/>
        </w:rPr>
        <w:t xml:space="preserve"> times</w:t>
      </w:r>
      <w:r w:rsidRPr="0096168A">
        <w:rPr>
          <w:rFonts w:cstheme="minorHAnsi"/>
        </w:rPr>
        <w:t xml:space="preserve"> a semester</w:t>
      </w:r>
      <w:r>
        <w:rPr>
          <w:rFonts w:cstheme="minorHAnsi"/>
        </w:rPr>
        <w:t>.</w:t>
      </w:r>
      <w:r w:rsidRPr="0096168A">
        <w:rPr>
          <w:rFonts w:cstheme="minorHAnsi"/>
        </w:rPr>
        <w:t xml:space="preserve"> </w:t>
      </w:r>
    </w:p>
    <w:p w:rsidR="00804039" w:rsidRPr="0096168A" w:rsidRDefault="00804039" w:rsidP="00804039">
      <w:pPr>
        <w:pStyle w:val="NoSpacing"/>
        <w:rPr>
          <w:rFonts w:cstheme="minorHAnsi"/>
        </w:rPr>
      </w:pPr>
    </w:p>
    <w:p w:rsidR="00804039" w:rsidRDefault="00804039" w:rsidP="00804039">
      <w:pPr>
        <w:pStyle w:val="NoSpacing"/>
        <w:ind w:left="2160" w:firstLine="720"/>
        <w:rPr>
          <w:rFonts w:cstheme="minorHAnsi"/>
        </w:rPr>
      </w:pPr>
      <w:r>
        <w:rPr>
          <w:rFonts w:cstheme="minorHAnsi"/>
        </w:rPr>
        <w:t xml:space="preserve">100.3.3.5.2 – Meet </w:t>
      </w:r>
      <w:r w:rsidRPr="0096168A">
        <w:rPr>
          <w:rFonts w:cstheme="minorHAnsi"/>
        </w:rPr>
        <w:t>at least once (1) a month for an executive board meeting.</w:t>
      </w:r>
    </w:p>
    <w:p w:rsidR="00804039" w:rsidRDefault="00804039" w:rsidP="00804039">
      <w:pPr>
        <w:pStyle w:val="NoSpacing"/>
        <w:ind w:left="2880"/>
        <w:rPr>
          <w:rFonts w:cstheme="minorHAnsi"/>
        </w:rPr>
      </w:pPr>
    </w:p>
    <w:p w:rsidR="00804039" w:rsidRDefault="00804039" w:rsidP="00804039">
      <w:pPr>
        <w:pStyle w:val="NoSpacing"/>
        <w:ind w:left="2160" w:firstLine="720"/>
        <w:rPr>
          <w:rFonts w:cstheme="minorHAnsi"/>
        </w:rPr>
      </w:pPr>
      <w:r>
        <w:rPr>
          <w:rFonts w:cstheme="minorHAnsi"/>
        </w:rPr>
        <w:t>100.3.3.5.3 – A student group will decide what constitutes as a meeting.</w:t>
      </w:r>
    </w:p>
    <w:p w:rsidR="00804039" w:rsidRPr="0096168A" w:rsidRDefault="00804039" w:rsidP="00804039">
      <w:pPr>
        <w:pStyle w:val="NoSpacing"/>
        <w:rPr>
          <w:rFonts w:cstheme="minorHAnsi"/>
        </w:rPr>
      </w:pPr>
    </w:p>
    <w:p w:rsidR="00804039" w:rsidRDefault="00804039" w:rsidP="00804039">
      <w:pPr>
        <w:pStyle w:val="NoSpacing"/>
        <w:ind w:left="1440" w:firstLine="720"/>
        <w:rPr>
          <w:rFonts w:cstheme="minorHAnsi"/>
        </w:rPr>
      </w:pPr>
      <w:r>
        <w:rPr>
          <w:rFonts w:cstheme="minorHAnsi"/>
        </w:rPr>
        <w:t xml:space="preserve">100.3.3.6 </w:t>
      </w:r>
      <w:r w:rsidRPr="0096168A">
        <w:rPr>
          <w:rFonts w:cstheme="minorHAnsi"/>
        </w:rPr>
        <w:t>– Definition of quorum</w:t>
      </w:r>
      <w:r>
        <w:rPr>
          <w:rFonts w:cstheme="minorHAnsi"/>
        </w:rPr>
        <w:t>.</w:t>
      </w:r>
    </w:p>
    <w:p w:rsidR="00804039" w:rsidRDefault="00804039" w:rsidP="00804039">
      <w:pPr>
        <w:pStyle w:val="NoSpacing"/>
        <w:ind w:left="1440" w:firstLine="720"/>
        <w:rPr>
          <w:rFonts w:cstheme="minorHAnsi"/>
        </w:rPr>
      </w:pPr>
    </w:p>
    <w:p w:rsidR="00804039" w:rsidRDefault="00804039" w:rsidP="00804039">
      <w:pPr>
        <w:pStyle w:val="NoSpacing"/>
        <w:ind w:left="2160"/>
        <w:rPr>
          <w:rFonts w:cstheme="minorHAnsi"/>
        </w:rPr>
      </w:pPr>
      <w:r>
        <w:rPr>
          <w:rFonts w:cstheme="minorHAnsi"/>
        </w:rPr>
        <w:t>100.3.3.7 – Provision for dues, if required and in accordance with the Finance Section of the Student Association Bylaws.</w:t>
      </w:r>
    </w:p>
    <w:p w:rsidR="00804039" w:rsidRPr="0096168A" w:rsidRDefault="00804039" w:rsidP="00804039">
      <w:pPr>
        <w:pStyle w:val="NoSpacing"/>
        <w:rPr>
          <w:rFonts w:cstheme="minorHAnsi"/>
        </w:rPr>
      </w:pPr>
    </w:p>
    <w:p w:rsidR="00804039" w:rsidRDefault="00804039" w:rsidP="00804039">
      <w:pPr>
        <w:pStyle w:val="NoSpacing"/>
        <w:ind w:left="2160"/>
        <w:rPr>
          <w:rFonts w:cstheme="minorHAnsi"/>
        </w:rPr>
      </w:pPr>
      <w:r>
        <w:rPr>
          <w:rFonts w:cstheme="minorHAnsi"/>
        </w:rPr>
        <w:t xml:space="preserve">100.3.3.8 </w:t>
      </w:r>
      <w:r w:rsidRPr="0096168A">
        <w:rPr>
          <w:rFonts w:cstheme="minorHAnsi"/>
        </w:rPr>
        <w:t>– Procedure</w:t>
      </w:r>
      <w:r>
        <w:rPr>
          <w:rFonts w:cstheme="minorHAnsi"/>
        </w:rPr>
        <w:t>s</w:t>
      </w:r>
      <w:r w:rsidRPr="0096168A">
        <w:rPr>
          <w:rFonts w:cstheme="minorHAnsi"/>
        </w:rPr>
        <w:t xml:space="preserve"> for removal, resignation, and/or impeachment </w:t>
      </w:r>
      <w:r>
        <w:rPr>
          <w:rFonts w:cstheme="minorHAnsi"/>
        </w:rPr>
        <w:t xml:space="preserve">of group officers and members. </w:t>
      </w:r>
    </w:p>
    <w:p w:rsidR="00804039" w:rsidRPr="0096168A" w:rsidRDefault="00804039" w:rsidP="00804039">
      <w:pPr>
        <w:pStyle w:val="NoSpacing"/>
        <w:rPr>
          <w:rFonts w:cstheme="minorHAnsi"/>
        </w:rPr>
      </w:pPr>
    </w:p>
    <w:p w:rsidR="00804039" w:rsidRDefault="00804039" w:rsidP="00804039">
      <w:pPr>
        <w:pStyle w:val="NoSpacing"/>
        <w:ind w:left="1440" w:firstLine="720"/>
        <w:rPr>
          <w:rFonts w:cstheme="minorHAnsi"/>
        </w:rPr>
      </w:pPr>
      <w:r>
        <w:rPr>
          <w:rFonts w:cstheme="minorHAnsi"/>
        </w:rPr>
        <w:t xml:space="preserve">100.3.3.9 </w:t>
      </w:r>
      <w:r w:rsidRPr="0096168A">
        <w:rPr>
          <w:rFonts w:cstheme="minorHAnsi"/>
        </w:rPr>
        <w:t>– Procedures for amendments.</w:t>
      </w:r>
    </w:p>
    <w:p w:rsidR="00804039" w:rsidRPr="0096168A" w:rsidRDefault="00804039" w:rsidP="00804039">
      <w:pPr>
        <w:pStyle w:val="NoSpacing"/>
        <w:rPr>
          <w:rFonts w:cstheme="minorHAnsi"/>
        </w:rPr>
      </w:pPr>
    </w:p>
    <w:p w:rsidR="00804039" w:rsidRDefault="00804039" w:rsidP="00804039">
      <w:pPr>
        <w:pStyle w:val="NoSpacing"/>
        <w:ind w:left="1440" w:firstLine="720"/>
        <w:rPr>
          <w:rFonts w:cstheme="minorHAnsi"/>
        </w:rPr>
      </w:pPr>
      <w:proofErr w:type="gramStart"/>
      <w:r>
        <w:rPr>
          <w:rFonts w:cstheme="minorHAnsi"/>
        </w:rPr>
        <w:t xml:space="preserve">100.3.3.10 </w:t>
      </w:r>
      <w:r w:rsidRPr="0096168A">
        <w:rPr>
          <w:rFonts w:cstheme="minorHAnsi"/>
        </w:rPr>
        <w:t>– Procedure</w:t>
      </w:r>
      <w:r>
        <w:rPr>
          <w:rFonts w:cstheme="minorHAnsi"/>
        </w:rPr>
        <w:t>s</w:t>
      </w:r>
      <w:r w:rsidRPr="0096168A">
        <w:rPr>
          <w:rFonts w:cstheme="minorHAnsi"/>
        </w:rPr>
        <w:t xml:space="preserve"> for ratification.</w:t>
      </w:r>
      <w:proofErr w:type="gramEnd"/>
    </w:p>
    <w:p w:rsidR="00804039" w:rsidRDefault="00804039" w:rsidP="00804039">
      <w:pPr>
        <w:pStyle w:val="NoSpacing"/>
        <w:rPr>
          <w:rFonts w:cstheme="minorHAnsi"/>
        </w:rPr>
      </w:pPr>
    </w:p>
    <w:p w:rsidR="00804039" w:rsidRDefault="00804039" w:rsidP="00804039">
      <w:pPr>
        <w:pStyle w:val="NoSpacing"/>
        <w:ind w:firstLine="720"/>
        <w:rPr>
          <w:rFonts w:cstheme="minorHAnsi"/>
        </w:rPr>
      </w:pPr>
      <w:r w:rsidRPr="0013221B">
        <w:rPr>
          <w:rFonts w:cstheme="minorHAnsi"/>
          <w:b/>
        </w:rPr>
        <w:t>100.4</w:t>
      </w:r>
      <w:r>
        <w:rPr>
          <w:rFonts w:cstheme="minorHAnsi"/>
          <w:b/>
        </w:rPr>
        <w:t xml:space="preserve"> </w:t>
      </w:r>
      <w:r w:rsidRPr="0096168A">
        <w:rPr>
          <w:rFonts w:cstheme="minorHAnsi"/>
        </w:rPr>
        <w:t>– Communication and Regulation</w:t>
      </w:r>
    </w:p>
    <w:p w:rsidR="00804039" w:rsidRPr="0096168A" w:rsidRDefault="00804039" w:rsidP="00804039">
      <w:pPr>
        <w:pStyle w:val="NoSpacing"/>
        <w:rPr>
          <w:rFonts w:cstheme="minorHAnsi"/>
        </w:rPr>
      </w:pPr>
    </w:p>
    <w:p w:rsidR="00804039" w:rsidRDefault="00804039" w:rsidP="00804039">
      <w:pPr>
        <w:pStyle w:val="NoSpacing"/>
        <w:ind w:left="720" w:firstLine="720"/>
        <w:rPr>
          <w:rFonts w:cstheme="minorHAnsi"/>
        </w:rPr>
      </w:pPr>
      <w:r>
        <w:rPr>
          <w:rFonts w:cstheme="minorHAnsi"/>
        </w:rPr>
        <w:t xml:space="preserve">100.4.1 </w:t>
      </w:r>
      <w:r w:rsidRPr="0096168A">
        <w:rPr>
          <w:rFonts w:cstheme="minorHAnsi"/>
        </w:rPr>
        <w:t>– Groups are responsible to have the following established:</w:t>
      </w:r>
    </w:p>
    <w:p w:rsidR="00804039" w:rsidRPr="0096168A" w:rsidRDefault="00804039" w:rsidP="00804039">
      <w:pPr>
        <w:pStyle w:val="NoSpacing"/>
        <w:rPr>
          <w:rFonts w:cstheme="minorHAnsi"/>
        </w:rPr>
      </w:pPr>
    </w:p>
    <w:p w:rsidR="00804039" w:rsidRDefault="00804039" w:rsidP="00804039">
      <w:pPr>
        <w:pStyle w:val="NoSpacing"/>
        <w:ind w:left="2160"/>
        <w:rPr>
          <w:rFonts w:cstheme="minorHAnsi"/>
        </w:rPr>
      </w:pPr>
      <w:r>
        <w:rPr>
          <w:rFonts w:cstheme="minorHAnsi"/>
        </w:rPr>
        <w:t xml:space="preserve">100.4.1.1 </w:t>
      </w:r>
      <w:r w:rsidRPr="0096168A">
        <w:rPr>
          <w:rFonts w:cstheme="minorHAnsi"/>
        </w:rPr>
        <w:t>– An electronic mail address</w:t>
      </w:r>
      <w:r>
        <w:rPr>
          <w:rFonts w:cstheme="minorHAnsi"/>
        </w:rPr>
        <w:t xml:space="preserve"> </w:t>
      </w:r>
      <w:r w:rsidRPr="0096168A">
        <w:rPr>
          <w:rFonts w:cstheme="minorHAnsi"/>
        </w:rPr>
        <w:t>either hosted by albany.edu or a recommended third party provider</w:t>
      </w:r>
      <w:r>
        <w:rPr>
          <w:rFonts w:cstheme="minorHAnsi"/>
        </w:rPr>
        <w:t>,</w:t>
      </w:r>
      <w:r w:rsidRPr="0096168A">
        <w:rPr>
          <w:rFonts w:cstheme="minorHAnsi"/>
        </w:rPr>
        <w:t xml:space="preserve"> </w:t>
      </w:r>
      <w:r>
        <w:rPr>
          <w:rFonts w:cstheme="minorHAnsi"/>
        </w:rPr>
        <w:t xml:space="preserve">and is </w:t>
      </w:r>
      <w:r w:rsidRPr="0096168A">
        <w:rPr>
          <w:rFonts w:cstheme="minorHAnsi"/>
        </w:rPr>
        <w:t>accessible to the group</w:t>
      </w:r>
      <w:r>
        <w:rPr>
          <w:rFonts w:cstheme="minorHAnsi"/>
        </w:rPr>
        <w:t>’</w:t>
      </w:r>
      <w:r w:rsidRPr="0096168A">
        <w:rPr>
          <w:rFonts w:cstheme="minorHAnsi"/>
        </w:rPr>
        <w:t>s executive board.</w:t>
      </w:r>
    </w:p>
    <w:p w:rsidR="00804039" w:rsidRPr="0096168A" w:rsidRDefault="00804039" w:rsidP="00804039">
      <w:pPr>
        <w:pStyle w:val="NoSpacing"/>
        <w:rPr>
          <w:rFonts w:cstheme="minorHAnsi"/>
        </w:rPr>
      </w:pPr>
    </w:p>
    <w:p w:rsidR="00804039" w:rsidRDefault="00804039" w:rsidP="00804039">
      <w:pPr>
        <w:pStyle w:val="NoSpacing"/>
        <w:ind w:left="2880"/>
        <w:rPr>
          <w:rFonts w:cstheme="minorHAnsi"/>
        </w:rPr>
      </w:pPr>
      <w:r>
        <w:rPr>
          <w:rFonts w:cstheme="minorHAnsi"/>
        </w:rPr>
        <w:lastRenderedPageBreak/>
        <w:t xml:space="preserve">100.4.1.1.1 </w:t>
      </w:r>
      <w:r w:rsidRPr="0096168A">
        <w:rPr>
          <w:rFonts w:cstheme="minorHAnsi"/>
        </w:rPr>
        <w:t>– Recommended third party providers shall be Google, Yahoo, and MSN/Hotmail.</w:t>
      </w:r>
    </w:p>
    <w:p w:rsidR="00804039" w:rsidRPr="0096168A" w:rsidRDefault="00804039" w:rsidP="00804039">
      <w:pPr>
        <w:pStyle w:val="NoSpacing"/>
        <w:rPr>
          <w:rFonts w:cstheme="minorHAnsi"/>
        </w:rPr>
      </w:pPr>
    </w:p>
    <w:p w:rsidR="00804039" w:rsidRDefault="00804039" w:rsidP="00804039">
      <w:pPr>
        <w:pStyle w:val="NoSpacing"/>
        <w:ind w:left="2880"/>
        <w:rPr>
          <w:rFonts w:cstheme="minorHAnsi"/>
        </w:rPr>
      </w:pPr>
      <w:r>
        <w:rPr>
          <w:rFonts w:cstheme="minorHAnsi"/>
        </w:rPr>
        <w:t xml:space="preserve">100.4.1.1.2 </w:t>
      </w:r>
      <w:r w:rsidRPr="0096168A">
        <w:rPr>
          <w:rFonts w:cstheme="minorHAnsi"/>
        </w:rPr>
        <w:t xml:space="preserve">– Passwords to </w:t>
      </w:r>
      <w:r>
        <w:rPr>
          <w:rFonts w:cstheme="minorHAnsi"/>
        </w:rPr>
        <w:t xml:space="preserve">electronic mail addresses </w:t>
      </w:r>
      <w:r w:rsidRPr="0096168A">
        <w:rPr>
          <w:rFonts w:cstheme="minorHAnsi"/>
        </w:rPr>
        <w:t>shall be submitted to the Student Association</w:t>
      </w:r>
      <w:r>
        <w:rPr>
          <w:rFonts w:cstheme="minorHAnsi"/>
        </w:rPr>
        <w:t>’s</w:t>
      </w:r>
      <w:r w:rsidRPr="0096168A">
        <w:rPr>
          <w:rFonts w:cstheme="minorHAnsi"/>
        </w:rPr>
        <w:t xml:space="preserve"> Director of Operations if hosted by a recommended third party provider.</w:t>
      </w:r>
    </w:p>
    <w:p w:rsidR="00804039" w:rsidRPr="0096168A" w:rsidRDefault="00804039" w:rsidP="00804039">
      <w:pPr>
        <w:pStyle w:val="NoSpacing"/>
        <w:rPr>
          <w:rFonts w:cstheme="minorHAnsi"/>
        </w:rPr>
      </w:pPr>
    </w:p>
    <w:p w:rsidR="00804039" w:rsidRDefault="00804039" w:rsidP="00804039">
      <w:pPr>
        <w:pStyle w:val="NoSpacing"/>
        <w:ind w:left="3600"/>
        <w:rPr>
          <w:rFonts w:cstheme="minorHAnsi"/>
        </w:rPr>
      </w:pPr>
      <w:r>
        <w:rPr>
          <w:rFonts w:cstheme="minorHAnsi"/>
        </w:rPr>
        <w:t xml:space="preserve">104.1.1.2.1 </w:t>
      </w:r>
      <w:r w:rsidRPr="0096168A">
        <w:rPr>
          <w:rFonts w:cstheme="minorHAnsi"/>
        </w:rPr>
        <w:t xml:space="preserve">– Passwords </w:t>
      </w:r>
      <w:r>
        <w:rPr>
          <w:rFonts w:cstheme="minorHAnsi"/>
        </w:rPr>
        <w:t xml:space="preserve">shall be </w:t>
      </w:r>
      <w:r w:rsidRPr="0096168A">
        <w:rPr>
          <w:rFonts w:cstheme="minorHAnsi"/>
        </w:rPr>
        <w:t>kept by the Student Association for continuity purposes.</w:t>
      </w:r>
    </w:p>
    <w:p w:rsidR="00804039" w:rsidRPr="0096168A" w:rsidRDefault="00804039" w:rsidP="00804039">
      <w:pPr>
        <w:pStyle w:val="NoSpacing"/>
        <w:rPr>
          <w:rFonts w:cstheme="minorHAnsi"/>
        </w:rPr>
      </w:pPr>
    </w:p>
    <w:p w:rsidR="00804039" w:rsidRDefault="00804039" w:rsidP="00804039">
      <w:pPr>
        <w:pStyle w:val="NoSpacing"/>
        <w:ind w:left="2880"/>
        <w:rPr>
          <w:rFonts w:cstheme="minorHAnsi"/>
        </w:rPr>
      </w:pPr>
      <w:r>
        <w:rPr>
          <w:rFonts w:cstheme="minorHAnsi"/>
        </w:rPr>
        <w:t xml:space="preserve">100.4.1.1.3 </w:t>
      </w:r>
      <w:r w:rsidRPr="0096168A">
        <w:rPr>
          <w:rFonts w:cstheme="minorHAnsi"/>
        </w:rPr>
        <w:t>–</w:t>
      </w:r>
      <w:r>
        <w:rPr>
          <w:rFonts w:cstheme="minorHAnsi"/>
        </w:rPr>
        <w:t xml:space="preserve"> Electronic mail address </w:t>
      </w:r>
      <w:r w:rsidRPr="0096168A">
        <w:rPr>
          <w:rFonts w:cstheme="minorHAnsi"/>
        </w:rPr>
        <w:t>names must be representative of the group</w:t>
      </w:r>
      <w:r>
        <w:rPr>
          <w:rFonts w:cstheme="minorHAnsi"/>
        </w:rPr>
        <w:t>’</w:t>
      </w:r>
      <w:r w:rsidRPr="0096168A">
        <w:rPr>
          <w:rFonts w:cstheme="minorHAnsi"/>
        </w:rPr>
        <w:t>s name.</w:t>
      </w:r>
    </w:p>
    <w:p w:rsidR="00804039" w:rsidRPr="0096168A" w:rsidRDefault="00804039" w:rsidP="00804039">
      <w:pPr>
        <w:pStyle w:val="NoSpacing"/>
        <w:rPr>
          <w:rFonts w:cstheme="minorHAnsi"/>
        </w:rPr>
      </w:pPr>
    </w:p>
    <w:p w:rsidR="00804039" w:rsidRDefault="00804039" w:rsidP="00804039">
      <w:pPr>
        <w:pStyle w:val="NoSpacing"/>
        <w:ind w:left="2160"/>
        <w:rPr>
          <w:rFonts w:cstheme="minorHAnsi"/>
        </w:rPr>
      </w:pPr>
      <w:r>
        <w:rPr>
          <w:rFonts w:cstheme="minorHAnsi"/>
        </w:rPr>
        <w:t xml:space="preserve">100.4.1.2 </w:t>
      </w:r>
      <w:r w:rsidRPr="0096168A">
        <w:rPr>
          <w:rFonts w:cstheme="minorHAnsi"/>
        </w:rPr>
        <w:t>–</w:t>
      </w:r>
      <w:r>
        <w:rPr>
          <w:rFonts w:cstheme="minorHAnsi"/>
        </w:rPr>
        <w:t xml:space="preserve"> A</w:t>
      </w:r>
      <w:r w:rsidRPr="0096168A">
        <w:rPr>
          <w:rFonts w:cstheme="minorHAnsi"/>
        </w:rPr>
        <w:t xml:space="preserve">n account </w:t>
      </w:r>
      <w:r>
        <w:rPr>
          <w:rFonts w:cstheme="minorHAnsi"/>
        </w:rPr>
        <w:t xml:space="preserve">registered </w:t>
      </w:r>
      <w:r w:rsidRPr="0096168A">
        <w:rPr>
          <w:rFonts w:cstheme="minorHAnsi"/>
        </w:rPr>
        <w:t>with MyInvolvement.org through the Office of Student Involvement and Leadership</w:t>
      </w:r>
      <w:r>
        <w:rPr>
          <w:rFonts w:cstheme="minorHAnsi"/>
        </w:rPr>
        <w:t xml:space="preserve"> or any other SA designated application</w:t>
      </w:r>
      <w:r w:rsidRPr="0096168A">
        <w:rPr>
          <w:rFonts w:cstheme="minorHAnsi"/>
        </w:rPr>
        <w:t>.</w:t>
      </w:r>
    </w:p>
    <w:p w:rsidR="00804039" w:rsidRPr="0096168A" w:rsidRDefault="00804039" w:rsidP="00804039">
      <w:pPr>
        <w:pStyle w:val="NoSpacing"/>
        <w:rPr>
          <w:rFonts w:cstheme="minorHAnsi"/>
        </w:rPr>
      </w:pPr>
    </w:p>
    <w:p w:rsidR="00804039" w:rsidRDefault="00804039" w:rsidP="00804039">
      <w:pPr>
        <w:pStyle w:val="NoSpacing"/>
        <w:ind w:left="1440" w:firstLine="720"/>
        <w:rPr>
          <w:rFonts w:cstheme="minorHAnsi"/>
          <w:b/>
          <w:caps/>
          <w:sz w:val="24"/>
          <w:szCs w:val="24"/>
        </w:rPr>
      </w:pPr>
      <w:r>
        <w:rPr>
          <w:rFonts w:cstheme="minorHAnsi"/>
        </w:rPr>
        <w:t xml:space="preserve">100.4.1.3 </w:t>
      </w:r>
      <w:r w:rsidRPr="0096168A">
        <w:rPr>
          <w:rFonts w:cstheme="minorHAnsi"/>
        </w:rPr>
        <w:t>–</w:t>
      </w:r>
      <w:r>
        <w:rPr>
          <w:rFonts w:cstheme="minorHAnsi"/>
        </w:rPr>
        <w:t xml:space="preserve"> A </w:t>
      </w:r>
      <w:r w:rsidRPr="0096168A">
        <w:rPr>
          <w:rFonts w:cstheme="minorHAnsi"/>
        </w:rPr>
        <w:t xml:space="preserve">Student Involvement and Leadership </w:t>
      </w:r>
      <w:r>
        <w:rPr>
          <w:rFonts w:cstheme="minorHAnsi"/>
        </w:rPr>
        <w:t>faculty advisor.</w:t>
      </w:r>
    </w:p>
    <w:p w:rsidR="00804039" w:rsidRDefault="00804039" w:rsidP="00804039">
      <w:pPr>
        <w:pStyle w:val="NoSpacing"/>
        <w:rPr>
          <w:rFonts w:cstheme="minorHAnsi"/>
          <w:b/>
          <w:caps/>
          <w:sz w:val="24"/>
          <w:szCs w:val="24"/>
        </w:rPr>
      </w:pPr>
    </w:p>
    <w:p w:rsidR="00804039" w:rsidRDefault="00804039" w:rsidP="00804039">
      <w:pPr>
        <w:pStyle w:val="NoSpacing"/>
        <w:rPr>
          <w:rFonts w:cstheme="minorHAnsi"/>
        </w:rPr>
      </w:pPr>
      <w:r>
        <w:rPr>
          <w:rFonts w:cstheme="minorHAnsi"/>
          <w:b/>
          <w:caps/>
          <w:sz w:val="24"/>
          <w:szCs w:val="24"/>
        </w:rPr>
        <w:t>101</w:t>
      </w:r>
      <w:r w:rsidRPr="0096168A">
        <w:rPr>
          <w:rFonts w:cstheme="minorHAnsi"/>
          <w:b/>
          <w:caps/>
          <w:sz w:val="24"/>
          <w:szCs w:val="24"/>
        </w:rPr>
        <w:t>– Procedures for Organizational Recognition</w:t>
      </w:r>
      <w:r w:rsidRPr="0096168A">
        <w:rPr>
          <w:rFonts w:cstheme="minorHAnsi"/>
        </w:rPr>
        <w:t xml:space="preserve">   </w:t>
      </w:r>
    </w:p>
    <w:p w:rsidR="00804039" w:rsidRPr="0096168A" w:rsidRDefault="00804039" w:rsidP="00804039">
      <w:pPr>
        <w:pStyle w:val="NoSpacing"/>
        <w:rPr>
          <w:rFonts w:cstheme="minorHAnsi"/>
        </w:rPr>
      </w:pPr>
      <w:r w:rsidRPr="0096168A">
        <w:rPr>
          <w:rFonts w:cstheme="minorHAnsi"/>
        </w:rPr>
        <w:t xml:space="preserve">                                              </w:t>
      </w:r>
    </w:p>
    <w:p w:rsidR="00804039" w:rsidRPr="0096168A" w:rsidRDefault="00804039" w:rsidP="00804039">
      <w:pPr>
        <w:pStyle w:val="NoSpacing"/>
        <w:ind w:left="720"/>
        <w:rPr>
          <w:rFonts w:cstheme="minorHAnsi"/>
        </w:rPr>
      </w:pPr>
      <w:r>
        <w:rPr>
          <w:rFonts w:cstheme="minorHAnsi"/>
          <w:b/>
        </w:rPr>
        <w:t xml:space="preserve">101.1 </w:t>
      </w:r>
      <w:r w:rsidRPr="0096168A">
        <w:rPr>
          <w:rFonts w:cstheme="minorHAnsi"/>
        </w:rPr>
        <w:t xml:space="preserve">– Pursuant to Article </w:t>
      </w:r>
      <w:r>
        <w:rPr>
          <w:rFonts w:cstheme="minorHAnsi"/>
        </w:rPr>
        <w:t xml:space="preserve">III, Section 3, Subsection 5, of the Student Association Constitution, </w:t>
      </w:r>
      <w:r w:rsidRPr="0096168A">
        <w:rPr>
          <w:rFonts w:cstheme="minorHAnsi"/>
        </w:rPr>
        <w:t xml:space="preserve">the President of the Student Association is hereby empowered to grant organizational recognition to </w:t>
      </w:r>
      <w:r>
        <w:rPr>
          <w:rFonts w:cstheme="minorHAnsi"/>
        </w:rPr>
        <w:t xml:space="preserve">a group </w:t>
      </w:r>
      <w:r w:rsidRPr="0096168A">
        <w:rPr>
          <w:rFonts w:cstheme="minorHAnsi"/>
        </w:rPr>
        <w:t xml:space="preserve">that complies with these procedures.  </w:t>
      </w:r>
    </w:p>
    <w:p w:rsidR="00804039" w:rsidRPr="0096168A" w:rsidRDefault="00804039" w:rsidP="00804039">
      <w:pPr>
        <w:pStyle w:val="NoSpacing"/>
        <w:rPr>
          <w:rFonts w:cstheme="minorHAnsi"/>
        </w:rPr>
      </w:pPr>
    </w:p>
    <w:p w:rsidR="00804039" w:rsidRPr="0096168A" w:rsidRDefault="00804039" w:rsidP="00804039">
      <w:pPr>
        <w:pStyle w:val="NoSpacing"/>
        <w:ind w:left="720"/>
        <w:rPr>
          <w:rFonts w:cstheme="minorHAnsi"/>
        </w:rPr>
      </w:pPr>
      <w:r>
        <w:rPr>
          <w:rFonts w:cstheme="minorHAnsi"/>
          <w:b/>
        </w:rPr>
        <w:t xml:space="preserve">101.2 </w:t>
      </w:r>
      <w:r w:rsidRPr="0096168A">
        <w:rPr>
          <w:rFonts w:cstheme="minorHAnsi"/>
        </w:rPr>
        <w:t xml:space="preserve">– Any group that is organizing may be granted temporary recognition by the </w:t>
      </w:r>
      <w:r>
        <w:rPr>
          <w:rFonts w:cstheme="minorHAnsi"/>
        </w:rPr>
        <w:t xml:space="preserve">Student Association </w:t>
      </w:r>
      <w:r w:rsidRPr="0096168A">
        <w:rPr>
          <w:rFonts w:cstheme="minorHAnsi"/>
        </w:rPr>
        <w:t xml:space="preserve">President.  The </w:t>
      </w:r>
      <w:r>
        <w:rPr>
          <w:rFonts w:cstheme="minorHAnsi"/>
        </w:rPr>
        <w:t xml:space="preserve">President may authorize a designee </w:t>
      </w:r>
      <w:r w:rsidRPr="0096168A">
        <w:rPr>
          <w:rFonts w:cstheme="minorHAnsi"/>
        </w:rPr>
        <w:t>to assist such a tempo</w:t>
      </w:r>
      <w:r>
        <w:rPr>
          <w:rFonts w:cstheme="minorHAnsi"/>
        </w:rPr>
        <w:t>rarily recognized group.</w:t>
      </w:r>
    </w:p>
    <w:p w:rsidR="00804039" w:rsidRPr="0096168A" w:rsidRDefault="00804039" w:rsidP="00804039">
      <w:pPr>
        <w:pStyle w:val="NoSpacing"/>
        <w:rPr>
          <w:rFonts w:cstheme="minorHAnsi"/>
        </w:rPr>
      </w:pPr>
    </w:p>
    <w:p w:rsidR="00804039" w:rsidRPr="0096168A" w:rsidRDefault="00804039" w:rsidP="00804039">
      <w:pPr>
        <w:pStyle w:val="NoSpacing"/>
        <w:ind w:left="1440"/>
        <w:rPr>
          <w:rFonts w:cstheme="minorHAnsi"/>
        </w:rPr>
      </w:pPr>
      <w:r>
        <w:rPr>
          <w:rFonts w:cstheme="minorHAnsi"/>
        </w:rPr>
        <w:t xml:space="preserve">101.2.1 </w:t>
      </w:r>
      <w:r w:rsidRPr="0096168A">
        <w:rPr>
          <w:rFonts w:cstheme="minorHAnsi"/>
        </w:rPr>
        <w:t>– Any group granted temporary recognition will have two semesters in which to fulfill the requirements for permanent recognition. Any group failing to do so must either request an extension of temporary recognition or its status will be revoked.</w:t>
      </w:r>
    </w:p>
    <w:p w:rsidR="00804039" w:rsidRPr="0096168A" w:rsidRDefault="00804039" w:rsidP="00804039">
      <w:pPr>
        <w:pStyle w:val="NoSpacing"/>
        <w:rPr>
          <w:rFonts w:cstheme="minorHAnsi"/>
        </w:rPr>
      </w:pPr>
    </w:p>
    <w:p w:rsidR="00804039" w:rsidRPr="0096168A" w:rsidRDefault="00804039" w:rsidP="00804039">
      <w:pPr>
        <w:pStyle w:val="NoSpacing"/>
        <w:ind w:left="720"/>
        <w:rPr>
          <w:rFonts w:cstheme="minorHAnsi"/>
        </w:rPr>
      </w:pPr>
      <w:r>
        <w:rPr>
          <w:rFonts w:cstheme="minorHAnsi"/>
          <w:b/>
        </w:rPr>
        <w:t xml:space="preserve">101.3 </w:t>
      </w:r>
      <w:r w:rsidRPr="0096168A">
        <w:rPr>
          <w:rFonts w:cstheme="minorHAnsi"/>
        </w:rPr>
        <w:t xml:space="preserve">– A Student Association </w:t>
      </w:r>
      <w:r>
        <w:rPr>
          <w:rFonts w:cstheme="minorHAnsi"/>
        </w:rPr>
        <w:t>Senator</w:t>
      </w:r>
      <w:r w:rsidRPr="0096168A">
        <w:rPr>
          <w:rFonts w:cstheme="minorHAnsi"/>
        </w:rPr>
        <w:t>, designated by the Student Association Senate Chair</w:t>
      </w:r>
      <w:r>
        <w:rPr>
          <w:rFonts w:cstheme="minorHAnsi"/>
        </w:rPr>
        <w:t xml:space="preserve"> or designee</w:t>
      </w:r>
      <w:r w:rsidRPr="0096168A">
        <w:rPr>
          <w:rFonts w:cstheme="minorHAnsi"/>
        </w:rPr>
        <w:t>, must be present for at least one meeti</w:t>
      </w:r>
      <w:r>
        <w:rPr>
          <w:rFonts w:cstheme="minorHAnsi"/>
        </w:rPr>
        <w:t>ng of a temporarily recognized group</w:t>
      </w:r>
      <w:r w:rsidRPr="0096168A">
        <w:rPr>
          <w:rFonts w:cstheme="minorHAnsi"/>
        </w:rPr>
        <w:t xml:space="preserve"> before granting permanent recognition.   </w:t>
      </w:r>
    </w:p>
    <w:p w:rsidR="00804039" w:rsidRPr="0096168A" w:rsidRDefault="00804039" w:rsidP="00804039">
      <w:pPr>
        <w:pStyle w:val="NoSpacing"/>
        <w:rPr>
          <w:rFonts w:cstheme="minorHAnsi"/>
        </w:rPr>
      </w:pPr>
    </w:p>
    <w:p w:rsidR="00804039" w:rsidRPr="0096168A" w:rsidRDefault="00804039" w:rsidP="00804039">
      <w:pPr>
        <w:pStyle w:val="NoSpacing"/>
        <w:ind w:firstLine="720"/>
        <w:rPr>
          <w:rFonts w:cstheme="minorHAnsi"/>
        </w:rPr>
      </w:pPr>
      <w:r>
        <w:rPr>
          <w:rFonts w:cstheme="minorHAnsi"/>
          <w:b/>
        </w:rPr>
        <w:t xml:space="preserve">101.4 </w:t>
      </w:r>
      <w:r w:rsidRPr="0096168A">
        <w:rPr>
          <w:rFonts w:cstheme="minorHAnsi"/>
        </w:rPr>
        <w:t>– Permanent rec</w:t>
      </w:r>
      <w:r>
        <w:rPr>
          <w:rFonts w:cstheme="minorHAnsi"/>
        </w:rPr>
        <w:t>ognition may be granted to any group</w:t>
      </w:r>
      <w:r w:rsidRPr="0096168A">
        <w:rPr>
          <w:rFonts w:cstheme="minorHAnsi"/>
        </w:rPr>
        <w:t xml:space="preserve"> which:</w:t>
      </w:r>
    </w:p>
    <w:p w:rsidR="00804039" w:rsidRPr="0096168A" w:rsidRDefault="00804039" w:rsidP="00804039">
      <w:pPr>
        <w:pStyle w:val="NoSpacing"/>
        <w:rPr>
          <w:rFonts w:cstheme="minorHAnsi"/>
        </w:rPr>
      </w:pPr>
    </w:p>
    <w:p w:rsidR="00804039" w:rsidRPr="0096168A" w:rsidRDefault="00804039" w:rsidP="00804039">
      <w:pPr>
        <w:pStyle w:val="NoSpacing"/>
        <w:ind w:left="1440"/>
        <w:rPr>
          <w:rFonts w:cstheme="minorHAnsi"/>
        </w:rPr>
      </w:pPr>
      <w:r>
        <w:rPr>
          <w:rFonts w:cstheme="minorHAnsi"/>
        </w:rPr>
        <w:t>101.4.1</w:t>
      </w:r>
      <w:r w:rsidRPr="0096168A">
        <w:rPr>
          <w:rFonts w:cstheme="minorHAnsi"/>
        </w:rPr>
        <w:t>– Submits to the Chief Justice a Constitution which</w:t>
      </w:r>
      <w:r>
        <w:rPr>
          <w:rFonts w:cstheme="minorHAnsi"/>
        </w:rPr>
        <w:t xml:space="preserve"> complies with 100.3.3 and</w:t>
      </w:r>
      <w:r w:rsidRPr="0096168A">
        <w:rPr>
          <w:rFonts w:cstheme="minorHAnsi"/>
        </w:rPr>
        <w:t xml:space="preserve"> shall provide for identification</w:t>
      </w:r>
      <w:r>
        <w:rPr>
          <w:rFonts w:cstheme="minorHAnsi"/>
        </w:rPr>
        <w:t>,</w:t>
      </w:r>
      <w:r w:rsidRPr="0096168A">
        <w:rPr>
          <w:rFonts w:cstheme="minorHAnsi"/>
        </w:rPr>
        <w:t xml:space="preserve"> </w:t>
      </w:r>
      <w:r>
        <w:rPr>
          <w:rFonts w:cstheme="minorHAnsi"/>
        </w:rPr>
        <w:t xml:space="preserve">all </w:t>
      </w:r>
      <w:r w:rsidRPr="0096168A">
        <w:rPr>
          <w:rFonts w:cstheme="minorHAnsi"/>
        </w:rPr>
        <w:t>other</w:t>
      </w:r>
      <w:r>
        <w:rPr>
          <w:rFonts w:cstheme="minorHAnsi"/>
        </w:rPr>
        <w:t xml:space="preserve"> additional information which may</w:t>
      </w:r>
      <w:r w:rsidRPr="0096168A">
        <w:rPr>
          <w:rFonts w:cstheme="minorHAnsi"/>
        </w:rPr>
        <w:t xml:space="preserve"> </w:t>
      </w:r>
      <w:r>
        <w:rPr>
          <w:rFonts w:cstheme="minorHAnsi"/>
        </w:rPr>
        <w:t xml:space="preserve">be </w:t>
      </w:r>
      <w:r w:rsidRPr="0096168A">
        <w:rPr>
          <w:rFonts w:cstheme="minorHAnsi"/>
        </w:rPr>
        <w:t xml:space="preserve">deemed necessary.  </w:t>
      </w:r>
    </w:p>
    <w:p w:rsidR="00804039" w:rsidRPr="0096168A" w:rsidRDefault="00804039" w:rsidP="00804039">
      <w:pPr>
        <w:pStyle w:val="NoSpacing"/>
        <w:rPr>
          <w:rFonts w:cstheme="minorHAnsi"/>
        </w:rPr>
      </w:pPr>
    </w:p>
    <w:p w:rsidR="00804039" w:rsidRDefault="00804039" w:rsidP="00804039">
      <w:pPr>
        <w:pStyle w:val="NoSpacing"/>
        <w:ind w:left="1440"/>
        <w:rPr>
          <w:rFonts w:cstheme="minorHAnsi"/>
        </w:rPr>
      </w:pPr>
      <w:r>
        <w:rPr>
          <w:rFonts w:cstheme="minorHAnsi"/>
        </w:rPr>
        <w:t>101.4.2</w:t>
      </w:r>
      <w:r w:rsidRPr="0096168A">
        <w:rPr>
          <w:rFonts w:cstheme="minorHAnsi"/>
        </w:rPr>
        <w:t xml:space="preserve"> – Submits to the President</w:t>
      </w:r>
      <w:r>
        <w:rPr>
          <w:rFonts w:cstheme="minorHAnsi"/>
        </w:rPr>
        <w:t xml:space="preserve"> or their designee,</w:t>
      </w:r>
      <w:r w:rsidRPr="0096168A">
        <w:rPr>
          <w:rFonts w:cstheme="minorHAnsi"/>
        </w:rPr>
        <w:t xml:space="preserve"> a statement signed by one of the</w:t>
      </w:r>
      <w:r>
        <w:rPr>
          <w:rFonts w:cstheme="minorHAnsi"/>
        </w:rPr>
        <w:t xml:space="preserve"> student group’s</w:t>
      </w:r>
      <w:r w:rsidRPr="0096168A">
        <w:rPr>
          <w:rFonts w:cstheme="minorHAnsi"/>
        </w:rPr>
        <w:t xml:space="preserve"> acting officers</w:t>
      </w:r>
      <w:r>
        <w:rPr>
          <w:rFonts w:cstheme="minorHAnsi"/>
        </w:rPr>
        <w:t xml:space="preserve"> which:</w:t>
      </w:r>
    </w:p>
    <w:p w:rsidR="00804039" w:rsidRPr="0096168A" w:rsidRDefault="00804039" w:rsidP="00804039">
      <w:pPr>
        <w:pStyle w:val="NoSpacing"/>
        <w:rPr>
          <w:rFonts w:cstheme="minorHAnsi"/>
        </w:rPr>
      </w:pPr>
    </w:p>
    <w:p w:rsidR="00804039" w:rsidRPr="0096168A" w:rsidRDefault="00804039" w:rsidP="00804039">
      <w:pPr>
        <w:pStyle w:val="NoSpacing"/>
        <w:ind w:left="1440" w:firstLine="720"/>
        <w:rPr>
          <w:rFonts w:cstheme="minorHAnsi"/>
        </w:rPr>
      </w:pPr>
      <w:r>
        <w:rPr>
          <w:rFonts w:cstheme="minorHAnsi"/>
        </w:rPr>
        <w:t xml:space="preserve">101.4.2.1 </w:t>
      </w:r>
      <w:r w:rsidRPr="0096168A">
        <w:rPr>
          <w:rFonts w:cstheme="minorHAnsi"/>
        </w:rPr>
        <w:t>– List</w:t>
      </w:r>
      <w:r>
        <w:rPr>
          <w:rFonts w:cstheme="minorHAnsi"/>
        </w:rPr>
        <w:t>s</w:t>
      </w:r>
      <w:r w:rsidRPr="0096168A">
        <w:rPr>
          <w:rFonts w:cstheme="minorHAnsi"/>
        </w:rPr>
        <w:t xml:space="preserve"> </w:t>
      </w:r>
      <w:r>
        <w:rPr>
          <w:rFonts w:cstheme="minorHAnsi"/>
        </w:rPr>
        <w:t>the current Executive Board membership.</w:t>
      </w:r>
    </w:p>
    <w:p w:rsidR="00804039" w:rsidRPr="0096168A" w:rsidRDefault="00804039" w:rsidP="00804039">
      <w:pPr>
        <w:pStyle w:val="NoSpacing"/>
        <w:rPr>
          <w:rFonts w:cstheme="minorHAnsi"/>
        </w:rPr>
      </w:pPr>
    </w:p>
    <w:p w:rsidR="00804039" w:rsidRPr="0096168A" w:rsidRDefault="00804039" w:rsidP="00804039">
      <w:pPr>
        <w:pStyle w:val="NoSpacing"/>
        <w:ind w:left="2160"/>
        <w:rPr>
          <w:rFonts w:cstheme="minorHAnsi"/>
        </w:rPr>
      </w:pPr>
      <w:r>
        <w:rPr>
          <w:rFonts w:cstheme="minorHAnsi"/>
        </w:rPr>
        <w:t xml:space="preserve">101.4.2.2 </w:t>
      </w:r>
      <w:r w:rsidRPr="0096168A">
        <w:rPr>
          <w:rFonts w:cstheme="minorHAnsi"/>
        </w:rPr>
        <w:t>– Certif</w:t>
      </w:r>
      <w:r>
        <w:rPr>
          <w:rFonts w:cstheme="minorHAnsi"/>
        </w:rPr>
        <w:t>ies</w:t>
      </w:r>
      <w:r w:rsidRPr="0096168A">
        <w:rPr>
          <w:rFonts w:cstheme="minorHAnsi"/>
        </w:rPr>
        <w:t xml:space="preserve"> </w:t>
      </w:r>
      <w:r>
        <w:rPr>
          <w:rFonts w:cstheme="minorHAnsi"/>
        </w:rPr>
        <w:t>that the group</w:t>
      </w:r>
      <w:r w:rsidRPr="0096168A">
        <w:rPr>
          <w:rFonts w:cstheme="minorHAnsi"/>
        </w:rPr>
        <w:t xml:space="preserve"> has voted to observe those rules provided for in Student Guidelines, with regard to reservation and use of University facilities. </w:t>
      </w:r>
    </w:p>
    <w:p w:rsidR="00804039" w:rsidRPr="0096168A" w:rsidRDefault="00804039" w:rsidP="00804039">
      <w:pPr>
        <w:pStyle w:val="NoSpacing"/>
        <w:rPr>
          <w:rFonts w:cstheme="minorHAnsi"/>
        </w:rPr>
      </w:pPr>
    </w:p>
    <w:p w:rsidR="00804039" w:rsidRPr="0096168A" w:rsidRDefault="00804039" w:rsidP="00804039">
      <w:pPr>
        <w:pStyle w:val="NoSpacing"/>
        <w:ind w:left="2160"/>
        <w:rPr>
          <w:rFonts w:cstheme="minorHAnsi"/>
        </w:rPr>
      </w:pPr>
      <w:r>
        <w:rPr>
          <w:rFonts w:cstheme="minorHAnsi"/>
        </w:rPr>
        <w:t xml:space="preserve">101.4.2.3 </w:t>
      </w:r>
      <w:r w:rsidRPr="0096168A">
        <w:rPr>
          <w:rFonts w:cstheme="minorHAnsi"/>
        </w:rPr>
        <w:t>–</w:t>
      </w:r>
      <w:r>
        <w:rPr>
          <w:rFonts w:cstheme="minorHAnsi"/>
        </w:rPr>
        <w:t xml:space="preserve"> Certifies that the group </w:t>
      </w:r>
      <w:r w:rsidRPr="0096168A">
        <w:rPr>
          <w:rFonts w:cstheme="minorHAnsi"/>
        </w:rPr>
        <w:t xml:space="preserve">is composed largely or totally of </w:t>
      </w:r>
      <w:r>
        <w:rPr>
          <w:rFonts w:cstheme="minorHAnsi"/>
        </w:rPr>
        <w:t xml:space="preserve">undergraduate </w:t>
      </w:r>
      <w:r w:rsidRPr="0096168A">
        <w:rPr>
          <w:rFonts w:cstheme="minorHAnsi"/>
        </w:rPr>
        <w:t xml:space="preserve">students. </w:t>
      </w:r>
    </w:p>
    <w:p w:rsidR="00804039" w:rsidRPr="0096168A" w:rsidRDefault="00804039" w:rsidP="00804039">
      <w:pPr>
        <w:pStyle w:val="NoSpacing"/>
        <w:rPr>
          <w:rFonts w:cstheme="minorHAnsi"/>
        </w:rPr>
      </w:pPr>
    </w:p>
    <w:p w:rsidR="00804039" w:rsidRPr="0096168A" w:rsidRDefault="00804039" w:rsidP="00804039">
      <w:pPr>
        <w:pStyle w:val="NoSpacing"/>
        <w:ind w:left="2160"/>
        <w:rPr>
          <w:rFonts w:cstheme="minorHAnsi"/>
        </w:rPr>
      </w:pPr>
      <w:r>
        <w:rPr>
          <w:rFonts w:cstheme="minorHAnsi"/>
        </w:rPr>
        <w:lastRenderedPageBreak/>
        <w:t xml:space="preserve">101.4.2.4 </w:t>
      </w:r>
      <w:r w:rsidRPr="0096168A">
        <w:rPr>
          <w:rFonts w:cstheme="minorHAnsi"/>
        </w:rPr>
        <w:t>–</w:t>
      </w:r>
      <w:r>
        <w:rPr>
          <w:rFonts w:cstheme="minorHAnsi"/>
        </w:rPr>
        <w:t xml:space="preserve"> P</w:t>
      </w:r>
      <w:r w:rsidRPr="0096168A">
        <w:rPr>
          <w:rFonts w:cstheme="minorHAnsi"/>
        </w:rPr>
        <w:t xml:space="preserve">rovides proof of an interest in the group by at least 10 regular Student Association members after three organizational meetings have taken place.  </w:t>
      </w:r>
    </w:p>
    <w:p w:rsidR="00804039" w:rsidRPr="0096168A" w:rsidRDefault="00804039" w:rsidP="00804039">
      <w:pPr>
        <w:pStyle w:val="NoSpacing"/>
        <w:rPr>
          <w:rFonts w:cstheme="minorHAnsi"/>
        </w:rPr>
      </w:pPr>
    </w:p>
    <w:p w:rsidR="00804039" w:rsidRPr="0096168A" w:rsidRDefault="00804039" w:rsidP="00804039">
      <w:pPr>
        <w:pStyle w:val="NoSpacing"/>
        <w:ind w:left="720"/>
        <w:rPr>
          <w:rFonts w:cstheme="minorHAnsi"/>
        </w:rPr>
      </w:pPr>
      <w:r>
        <w:rPr>
          <w:rFonts w:cstheme="minorHAnsi"/>
          <w:b/>
        </w:rPr>
        <w:t xml:space="preserve">101.5 </w:t>
      </w:r>
      <w:r w:rsidRPr="0096168A">
        <w:rPr>
          <w:rFonts w:cstheme="minorHAnsi"/>
        </w:rPr>
        <w:t xml:space="preserve">– In the event that an organization does not meet procedures listed above, the President or the group may bring the matter to the Student Association Senate, </w:t>
      </w:r>
      <w:r>
        <w:rPr>
          <w:rFonts w:cstheme="minorHAnsi"/>
        </w:rPr>
        <w:t>which retains the right to approve or deny</w:t>
      </w:r>
      <w:r w:rsidRPr="0096168A">
        <w:rPr>
          <w:rFonts w:cstheme="minorHAnsi"/>
        </w:rPr>
        <w:t xml:space="preserve"> organizational recognition in final appeal.  </w:t>
      </w:r>
    </w:p>
    <w:p w:rsidR="00804039" w:rsidRPr="0096168A" w:rsidRDefault="00804039" w:rsidP="00804039">
      <w:pPr>
        <w:pStyle w:val="NoSpacing"/>
        <w:rPr>
          <w:rFonts w:cstheme="minorHAnsi"/>
        </w:rPr>
      </w:pPr>
    </w:p>
    <w:p w:rsidR="00804039" w:rsidRPr="0096168A" w:rsidRDefault="00804039" w:rsidP="00804039">
      <w:pPr>
        <w:pStyle w:val="NoSpacing"/>
        <w:ind w:left="720"/>
        <w:rPr>
          <w:rFonts w:cstheme="minorHAnsi"/>
        </w:rPr>
      </w:pPr>
      <w:r>
        <w:rPr>
          <w:rFonts w:cstheme="minorHAnsi"/>
          <w:b/>
        </w:rPr>
        <w:t xml:space="preserve">101.6 </w:t>
      </w:r>
      <w:r w:rsidRPr="0096168A">
        <w:rPr>
          <w:rFonts w:cstheme="minorHAnsi"/>
        </w:rPr>
        <w:t xml:space="preserve">– Any time the Student Association President recognizes a group, the President </w:t>
      </w:r>
      <w:r>
        <w:rPr>
          <w:rFonts w:cstheme="minorHAnsi"/>
        </w:rPr>
        <w:t xml:space="preserve">or a designee, </w:t>
      </w:r>
      <w:r w:rsidRPr="0096168A">
        <w:rPr>
          <w:rFonts w:cstheme="minorHAnsi"/>
        </w:rPr>
        <w:t xml:space="preserve">must announce it at the following Student Association Senate meeting and must also print it in the minutes. </w:t>
      </w:r>
    </w:p>
    <w:p w:rsidR="00804039" w:rsidRPr="0096168A" w:rsidRDefault="00804039" w:rsidP="00804039">
      <w:pPr>
        <w:pStyle w:val="NoSpacing"/>
        <w:rPr>
          <w:rFonts w:cstheme="minorHAnsi"/>
        </w:rPr>
      </w:pPr>
    </w:p>
    <w:p w:rsidR="00804039" w:rsidRPr="0096168A" w:rsidRDefault="00804039" w:rsidP="00804039">
      <w:pPr>
        <w:pStyle w:val="NoSpacing"/>
        <w:rPr>
          <w:rFonts w:cstheme="minorHAnsi"/>
        </w:rPr>
      </w:pPr>
    </w:p>
    <w:p w:rsidR="00804039" w:rsidRDefault="00804039" w:rsidP="00804039">
      <w:pPr>
        <w:pStyle w:val="NoSpacing"/>
        <w:rPr>
          <w:rFonts w:cstheme="minorHAnsi"/>
          <w:b/>
          <w:caps/>
          <w:sz w:val="24"/>
          <w:szCs w:val="24"/>
        </w:rPr>
      </w:pPr>
      <w:r>
        <w:rPr>
          <w:rFonts w:cstheme="minorHAnsi"/>
          <w:b/>
          <w:caps/>
          <w:sz w:val="24"/>
          <w:szCs w:val="24"/>
        </w:rPr>
        <w:t>102</w:t>
      </w:r>
      <w:r w:rsidRPr="0096168A">
        <w:rPr>
          <w:rFonts w:cstheme="minorHAnsi"/>
          <w:b/>
          <w:caps/>
          <w:sz w:val="24"/>
          <w:szCs w:val="24"/>
        </w:rPr>
        <w:t>– Procedures for Maintenance of Permanent Club Recognition</w:t>
      </w:r>
    </w:p>
    <w:p w:rsidR="00804039" w:rsidRDefault="00804039" w:rsidP="00804039">
      <w:pPr>
        <w:pStyle w:val="NoSpacing"/>
        <w:rPr>
          <w:rFonts w:cstheme="minorHAnsi"/>
          <w:b/>
          <w:caps/>
          <w:sz w:val="24"/>
          <w:szCs w:val="24"/>
        </w:rPr>
      </w:pPr>
    </w:p>
    <w:p w:rsidR="00804039" w:rsidRDefault="00804039" w:rsidP="00804039">
      <w:pPr>
        <w:pStyle w:val="NoSpacing"/>
        <w:ind w:firstLine="720"/>
        <w:rPr>
          <w:rFonts w:cstheme="minorHAnsi"/>
          <w:b/>
        </w:rPr>
      </w:pPr>
      <w:r w:rsidRPr="00DB793A">
        <w:rPr>
          <w:rFonts w:cstheme="minorHAnsi"/>
          <w:b/>
        </w:rPr>
        <w:t>102.1</w:t>
      </w:r>
      <w:r>
        <w:rPr>
          <w:rFonts w:cstheme="minorHAnsi"/>
          <w:b/>
        </w:rPr>
        <w:t xml:space="preserve"> </w:t>
      </w:r>
      <w:r w:rsidRPr="0013221B">
        <w:rPr>
          <w:rFonts w:cstheme="minorHAnsi"/>
        </w:rPr>
        <w:t>– Responsibilities and Requirements</w:t>
      </w:r>
      <w:r>
        <w:rPr>
          <w:rFonts w:cstheme="minorHAnsi"/>
        </w:rPr>
        <w:t xml:space="preserve"> for Maintaining Permanent Recognition</w:t>
      </w:r>
    </w:p>
    <w:p w:rsidR="00804039" w:rsidRDefault="00804039" w:rsidP="00804039">
      <w:pPr>
        <w:pStyle w:val="NoSpacing"/>
        <w:rPr>
          <w:rFonts w:cstheme="minorHAnsi"/>
          <w:b/>
        </w:rPr>
      </w:pPr>
    </w:p>
    <w:p w:rsidR="00804039" w:rsidRDefault="00804039" w:rsidP="00804039">
      <w:pPr>
        <w:pStyle w:val="NoSpacing"/>
        <w:ind w:left="1440"/>
        <w:rPr>
          <w:rFonts w:cstheme="minorHAnsi"/>
        </w:rPr>
      </w:pPr>
      <w:r>
        <w:rPr>
          <w:rFonts w:cstheme="minorHAnsi"/>
        </w:rPr>
        <w:t xml:space="preserve">102.1.1 </w:t>
      </w:r>
      <w:r w:rsidRPr="0096168A">
        <w:rPr>
          <w:rFonts w:cstheme="minorHAnsi"/>
        </w:rPr>
        <w:t>–</w:t>
      </w:r>
      <w:r>
        <w:rPr>
          <w:rFonts w:cstheme="minorHAnsi"/>
        </w:rPr>
        <w:t>W</w:t>
      </w:r>
      <w:r w:rsidRPr="0096168A">
        <w:rPr>
          <w:rFonts w:cstheme="minorHAnsi"/>
        </w:rPr>
        <w:t xml:space="preserve">ithin the first month of each academic year, each group </w:t>
      </w:r>
      <w:r>
        <w:rPr>
          <w:rFonts w:cstheme="minorHAnsi"/>
        </w:rPr>
        <w:t xml:space="preserve">must </w:t>
      </w:r>
      <w:r w:rsidRPr="0096168A">
        <w:rPr>
          <w:rFonts w:cstheme="minorHAnsi"/>
        </w:rPr>
        <w:t>submit a list of officers, which shall be kept on f</w:t>
      </w:r>
      <w:r>
        <w:rPr>
          <w:rFonts w:cstheme="minorHAnsi"/>
        </w:rPr>
        <w:t>ile with the Student Association O</w:t>
      </w:r>
      <w:r w:rsidRPr="0096168A">
        <w:rPr>
          <w:rFonts w:cstheme="minorHAnsi"/>
        </w:rPr>
        <w:t>ffice.</w:t>
      </w:r>
    </w:p>
    <w:p w:rsidR="00804039" w:rsidRDefault="00804039" w:rsidP="00804039">
      <w:pPr>
        <w:pStyle w:val="NoSpacing"/>
        <w:ind w:left="1440"/>
        <w:rPr>
          <w:rFonts w:cstheme="minorHAnsi"/>
        </w:rPr>
      </w:pPr>
    </w:p>
    <w:p w:rsidR="00804039" w:rsidRPr="0013221B" w:rsidRDefault="00804039" w:rsidP="00804039">
      <w:pPr>
        <w:pStyle w:val="NoSpacing"/>
        <w:ind w:left="2160"/>
        <w:rPr>
          <w:rFonts w:cstheme="minorHAnsi"/>
          <w:b/>
        </w:rPr>
      </w:pPr>
      <w:r w:rsidRPr="0013221B">
        <w:rPr>
          <w:rFonts w:cstheme="minorHAnsi"/>
        </w:rPr>
        <w:t>102.1.1.1</w:t>
      </w:r>
      <w:r w:rsidRPr="0096168A">
        <w:rPr>
          <w:rFonts w:cstheme="minorHAnsi"/>
        </w:rPr>
        <w:t xml:space="preserve"> – The President </w:t>
      </w:r>
      <w:r>
        <w:rPr>
          <w:rFonts w:cstheme="minorHAnsi"/>
        </w:rPr>
        <w:t xml:space="preserve">or a designee </w:t>
      </w:r>
      <w:r w:rsidRPr="0096168A">
        <w:rPr>
          <w:rFonts w:cstheme="minorHAnsi"/>
        </w:rPr>
        <w:t>shall have published, commencing no later than four weeks after the</w:t>
      </w:r>
      <w:r>
        <w:rPr>
          <w:rFonts w:cstheme="minorHAnsi"/>
        </w:rPr>
        <w:t xml:space="preserve"> beginning of the academic year</w:t>
      </w:r>
      <w:r w:rsidRPr="0096168A">
        <w:rPr>
          <w:rFonts w:cstheme="minorHAnsi"/>
        </w:rPr>
        <w:t xml:space="preserve"> and at least once each week for the two following weeks, to the student body, a list of those recognized organizations w</w:t>
      </w:r>
      <w:r>
        <w:rPr>
          <w:rFonts w:cstheme="minorHAnsi"/>
        </w:rPr>
        <w:t xml:space="preserve">hose officers are not recorded </w:t>
      </w:r>
      <w:r w:rsidRPr="0096168A">
        <w:rPr>
          <w:rFonts w:cstheme="minorHAnsi"/>
        </w:rPr>
        <w:t xml:space="preserve">in the Student Association </w:t>
      </w:r>
      <w:r>
        <w:rPr>
          <w:rFonts w:cstheme="minorHAnsi"/>
        </w:rPr>
        <w:t>O</w:t>
      </w:r>
      <w:r w:rsidRPr="0096168A">
        <w:rPr>
          <w:rFonts w:cstheme="minorHAnsi"/>
        </w:rPr>
        <w:t>ffice.  Following this published list shall be a stateme</w:t>
      </w:r>
      <w:r>
        <w:rPr>
          <w:rFonts w:cstheme="minorHAnsi"/>
        </w:rPr>
        <w:t xml:space="preserve">nt indicating the lack of reporting </w:t>
      </w:r>
      <w:r w:rsidRPr="0096168A">
        <w:rPr>
          <w:rFonts w:cstheme="minorHAnsi"/>
        </w:rPr>
        <w:t xml:space="preserve">officers, a request for any available officers to contact the Student Association </w:t>
      </w:r>
      <w:r>
        <w:rPr>
          <w:rFonts w:cstheme="minorHAnsi"/>
        </w:rPr>
        <w:t xml:space="preserve">Office, and a warning that the </w:t>
      </w:r>
      <w:proofErr w:type="spellStart"/>
      <w:r>
        <w:rPr>
          <w:rFonts w:cstheme="minorHAnsi"/>
        </w:rPr>
        <w:t>groups’</w:t>
      </w:r>
      <w:r w:rsidRPr="0096168A">
        <w:rPr>
          <w:rFonts w:cstheme="minorHAnsi"/>
        </w:rPr>
        <w:t>s</w:t>
      </w:r>
      <w:proofErr w:type="spellEnd"/>
      <w:r w:rsidRPr="0096168A">
        <w:rPr>
          <w:rFonts w:cstheme="minorHAnsi"/>
        </w:rPr>
        <w:t xml:space="preserve"> recognition is subject to revocation if no officers responds.   </w:t>
      </w:r>
    </w:p>
    <w:p w:rsidR="00804039" w:rsidRPr="0096168A" w:rsidRDefault="00804039" w:rsidP="00804039">
      <w:pPr>
        <w:pStyle w:val="NoSpacing"/>
        <w:rPr>
          <w:rFonts w:cstheme="minorHAnsi"/>
        </w:rPr>
      </w:pPr>
    </w:p>
    <w:p w:rsidR="00804039" w:rsidRDefault="00804039" w:rsidP="00804039">
      <w:pPr>
        <w:pStyle w:val="NoSpacing"/>
        <w:ind w:left="1440"/>
        <w:rPr>
          <w:rFonts w:cstheme="minorHAnsi"/>
        </w:rPr>
      </w:pPr>
      <w:r>
        <w:rPr>
          <w:rFonts w:cstheme="minorHAnsi"/>
        </w:rPr>
        <w:t>102.1.2 – Student groups must notify the individual designated by the President of the Student Association to handle student group affairs of all executive board changes within one (1) week.</w:t>
      </w:r>
    </w:p>
    <w:p w:rsidR="00804039" w:rsidRDefault="00804039" w:rsidP="00804039">
      <w:pPr>
        <w:pStyle w:val="NoSpacing"/>
        <w:ind w:left="1440"/>
        <w:rPr>
          <w:rFonts w:cstheme="minorHAnsi"/>
        </w:rPr>
      </w:pPr>
    </w:p>
    <w:p w:rsidR="00804039" w:rsidRDefault="00804039" w:rsidP="00804039">
      <w:pPr>
        <w:pStyle w:val="NoSpacing"/>
        <w:ind w:left="1440"/>
        <w:rPr>
          <w:rFonts w:cstheme="minorHAnsi"/>
        </w:rPr>
      </w:pPr>
      <w:r>
        <w:rPr>
          <w:rFonts w:cstheme="minorHAnsi"/>
        </w:rPr>
        <w:t xml:space="preserve">102.1.3 </w:t>
      </w:r>
      <w:r w:rsidRPr="0096168A">
        <w:rPr>
          <w:rFonts w:cstheme="minorHAnsi"/>
        </w:rPr>
        <w:t xml:space="preserve">– </w:t>
      </w:r>
      <w:r>
        <w:rPr>
          <w:rFonts w:cstheme="minorHAnsi"/>
        </w:rPr>
        <w:t>Student groups shall h</w:t>
      </w:r>
      <w:r w:rsidRPr="0096168A">
        <w:rPr>
          <w:rFonts w:cstheme="minorHAnsi"/>
        </w:rPr>
        <w:t xml:space="preserve">old two events per </w:t>
      </w:r>
      <w:r>
        <w:rPr>
          <w:rFonts w:cstheme="minorHAnsi"/>
        </w:rPr>
        <w:t xml:space="preserve">academic </w:t>
      </w:r>
      <w:r w:rsidRPr="0096168A">
        <w:rPr>
          <w:rFonts w:cstheme="minorHAnsi"/>
        </w:rPr>
        <w:t>year in line with the</w:t>
      </w:r>
      <w:r>
        <w:rPr>
          <w:rFonts w:cstheme="minorHAnsi"/>
        </w:rPr>
        <w:t xml:space="preserve"> group’</w:t>
      </w:r>
      <w:r w:rsidRPr="0096168A">
        <w:rPr>
          <w:rFonts w:cstheme="minorHAnsi"/>
        </w:rPr>
        <w:t xml:space="preserve">s mission statement. </w:t>
      </w:r>
    </w:p>
    <w:p w:rsidR="00804039" w:rsidRPr="0096168A" w:rsidRDefault="00804039" w:rsidP="00804039">
      <w:pPr>
        <w:pStyle w:val="NoSpacing"/>
        <w:rPr>
          <w:rFonts w:cstheme="minorHAnsi"/>
        </w:rPr>
      </w:pPr>
    </w:p>
    <w:p w:rsidR="00804039" w:rsidRDefault="00804039" w:rsidP="00804039">
      <w:pPr>
        <w:pStyle w:val="NoSpacing"/>
        <w:ind w:left="1440"/>
        <w:rPr>
          <w:rFonts w:cstheme="minorHAnsi"/>
        </w:rPr>
      </w:pPr>
      <w:r>
        <w:rPr>
          <w:rFonts w:cstheme="minorHAnsi"/>
        </w:rPr>
        <w:t xml:space="preserve">102.1.4 </w:t>
      </w:r>
      <w:r w:rsidRPr="0096168A">
        <w:rPr>
          <w:rFonts w:cstheme="minorHAnsi"/>
        </w:rPr>
        <w:t xml:space="preserve">– </w:t>
      </w:r>
      <w:r>
        <w:rPr>
          <w:rFonts w:cstheme="minorHAnsi"/>
        </w:rPr>
        <w:t>Student group authorized signatories must a</w:t>
      </w:r>
      <w:r w:rsidRPr="0096168A">
        <w:rPr>
          <w:rFonts w:cstheme="minorHAnsi"/>
        </w:rPr>
        <w:t xml:space="preserve">ttend </w:t>
      </w:r>
      <w:r>
        <w:rPr>
          <w:rFonts w:cstheme="minorHAnsi"/>
        </w:rPr>
        <w:t xml:space="preserve">all </w:t>
      </w:r>
      <w:r w:rsidRPr="0096168A">
        <w:rPr>
          <w:rFonts w:cstheme="minorHAnsi"/>
        </w:rPr>
        <w:t xml:space="preserve">mandatory student group </w:t>
      </w:r>
      <w:r>
        <w:rPr>
          <w:rFonts w:cstheme="minorHAnsi"/>
        </w:rPr>
        <w:t xml:space="preserve">meeting called by the Student Association President, the President’s designee, </w:t>
      </w:r>
      <w:r w:rsidRPr="0096168A">
        <w:rPr>
          <w:rFonts w:cstheme="minorHAnsi"/>
        </w:rPr>
        <w:t>or the</w:t>
      </w:r>
      <w:r>
        <w:rPr>
          <w:rFonts w:cstheme="minorHAnsi"/>
        </w:rPr>
        <w:t xml:space="preserve"> Student Association</w:t>
      </w:r>
      <w:r w:rsidRPr="0096168A">
        <w:rPr>
          <w:rFonts w:cstheme="minorHAnsi"/>
        </w:rPr>
        <w:t xml:space="preserve"> Senate</w:t>
      </w:r>
      <w:r>
        <w:rPr>
          <w:rFonts w:cstheme="minorHAnsi"/>
        </w:rPr>
        <w:t>, in accordance with the Student Association C</w:t>
      </w:r>
      <w:r w:rsidRPr="0096168A">
        <w:rPr>
          <w:rFonts w:cstheme="minorHAnsi"/>
        </w:rPr>
        <w:t>onstitution and</w:t>
      </w:r>
      <w:r>
        <w:rPr>
          <w:rFonts w:cstheme="minorHAnsi"/>
        </w:rPr>
        <w:t xml:space="preserve"> with</w:t>
      </w:r>
      <w:r w:rsidRPr="0096168A">
        <w:rPr>
          <w:rFonts w:cstheme="minorHAnsi"/>
        </w:rPr>
        <w:t xml:space="preserve"> at least five (5) business days n</w:t>
      </w:r>
      <w:r>
        <w:rPr>
          <w:rFonts w:cstheme="minorHAnsi"/>
        </w:rPr>
        <w:t>otice during the academic year.</w:t>
      </w:r>
    </w:p>
    <w:p w:rsidR="00804039" w:rsidRDefault="00804039" w:rsidP="00804039">
      <w:pPr>
        <w:pStyle w:val="NoSpacing"/>
        <w:ind w:left="1440"/>
        <w:rPr>
          <w:rFonts w:cstheme="minorHAnsi"/>
        </w:rPr>
      </w:pPr>
    </w:p>
    <w:p w:rsidR="00804039" w:rsidRPr="0096168A" w:rsidRDefault="00804039" w:rsidP="00804039">
      <w:pPr>
        <w:pStyle w:val="NoSpacing"/>
        <w:ind w:left="2160"/>
        <w:rPr>
          <w:rFonts w:cstheme="minorHAnsi"/>
        </w:rPr>
      </w:pPr>
      <w:r>
        <w:rPr>
          <w:rFonts w:cstheme="minorHAnsi"/>
        </w:rPr>
        <w:t xml:space="preserve">102.1.4.1 – If a student group is unable to attend a mandatory student group meeting, that group must make prior arrangements to meet with the President or their designee.  </w:t>
      </w:r>
    </w:p>
    <w:p w:rsidR="00804039" w:rsidRPr="0096168A" w:rsidRDefault="00804039" w:rsidP="00804039">
      <w:pPr>
        <w:pStyle w:val="NoSpacing"/>
        <w:rPr>
          <w:rFonts w:cstheme="minorHAnsi"/>
        </w:rPr>
      </w:pPr>
    </w:p>
    <w:p w:rsidR="00804039" w:rsidRDefault="00804039" w:rsidP="00804039">
      <w:pPr>
        <w:pStyle w:val="NoSpacing"/>
        <w:ind w:left="1440"/>
        <w:rPr>
          <w:rFonts w:cstheme="minorHAnsi"/>
        </w:rPr>
      </w:pPr>
      <w:r>
        <w:rPr>
          <w:rFonts w:cstheme="minorHAnsi"/>
        </w:rPr>
        <w:t>102.1.5 – Groups</w:t>
      </w:r>
      <w:r w:rsidRPr="0096168A">
        <w:rPr>
          <w:rFonts w:cstheme="minorHAnsi"/>
        </w:rPr>
        <w:t xml:space="preserve"> must have an updated </w:t>
      </w:r>
      <w:r>
        <w:rPr>
          <w:rFonts w:cstheme="minorHAnsi"/>
        </w:rPr>
        <w:t>version of their C</w:t>
      </w:r>
      <w:r w:rsidRPr="0096168A">
        <w:rPr>
          <w:rFonts w:cstheme="minorHAnsi"/>
        </w:rPr>
        <w:t>onstitution on file</w:t>
      </w:r>
      <w:r>
        <w:rPr>
          <w:rFonts w:cstheme="minorHAnsi"/>
        </w:rPr>
        <w:t xml:space="preserve"> with the Student Association Office</w:t>
      </w:r>
      <w:r w:rsidRPr="0096168A">
        <w:rPr>
          <w:rFonts w:cstheme="minorHAnsi"/>
        </w:rPr>
        <w:t>.</w:t>
      </w:r>
    </w:p>
    <w:p w:rsidR="00804039" w:rsidRPr="0096168A" w:rsidRDefault="00804039" w:rsidP="00804039">
      <w:pPr>
        <w:pStyle w:val="NoSpacing"/>
        <w:rPr>
          <w:rFonts w:cstheme="minorHAnsi"/>
        </w:rPr>
      </w:pPr>
    </w:p>
    <w:p w:rsidR="00804039" w:rsidRDefault="00804039" w:rsidP="00804039">
      <w:pPr>
        <w:pStyle w:val="NoSpacing"/>
        <w:ind w:left="1440"/>
        <w:rPr>
          <w:rFonts w:cstheme="minorHAnsi"/>
        </w:rPr>
      </w:pPr>
      <w:r>
        <w:rPr>
          <w:rFonts w:cstheme="minorHAnsi"/>
        </w:rPr>
        <w:t>102.1.6</w:t>
      </w:r>
      <w:r w:rsidRPr="0096168A">
        <w:rPr>
          <w:rFonts w:cstheme="minorHAnsi"/>
        </w:rPr>
        <w:t xml:space="preserve"> – </w:t>
      </w:r>
      <w:r>
        <w:rPr>
          <w:rFonts w:cstheme="minorHAnsi"/>
        </w:rPr>
        <w:t>Group o</w:t>
      </w:r>
      <w:r w:rsidRPr="0096168A">
        <w:rPr>
          <w:rFonts w:cstheme="minorHAnsi"/>
        </w:rPr>
        <w:t>fficer el</w:t>
      </w:r>
      <w:r>
        <w:rPr>
          <w:rFonts w:cstheme="minorHAnsi"/>
        </w:rPr>
        <w:t>ections must be held by Monday of the third full week of April</w:t>
      </w:r>
      <w:r w:rsidRPr="0096168A">
        <w:rPr>
          <w:rFonts w:cstheme="minorHAnsi"/>
        </w:rPr>
        <w:t xml:space="preserve"> each academic year with an update form filed with S</w:t>
      </w:r>
      <w:r>
        <w:rPr>
          <w:rFonts w:cstheme="minorHAnsi"/>
        </w:rPr>
        <w:t xml:space="preserve">tudent </w:t>
      </w:r>
      <w:r w:rsidRPr="0096168A">
        <w:rPr>
          <w:rFonts w:cstheme="minorHAnsi"/>
        </w:rPr>
        <w:t>A</w:t>
      </w:r>
      <w:r>
        <w:rPr>
          <w:rFonts w:cstheme="minorHAnsi"/>
        </w:rPr>
        <w:t>ssociation</w:t>
      </w:r>
      <w:r w:rsidRPr="0096168A">
        <w:rPr>
          <w:rFonts w:cstheme="minorHAnsi"/>
        </w:rPr>
        <w:t xml:space="preserve"> by the end of the academic year.</w:t>
      </w:r>
    </w:p>
    <w:p w:rsidR="00804039" w:rsidRPr="0096168A" w:rsidRDefault="00804039" w:rsidP="00804039">
      <w:pPr>
        <w:pStyle w:val="NoSpacing"/>
        <w:rPr>
          <w:rFonts w:cstheme="minorHAnsi"/>
        </w:rPr>
      </w:pPr>
    </w:p>
    <w:p w:rsidR="00804039" w:rsidRDefault="00804039" w:rsidP="00804039">
      <w:pPr>
        <w:pStyle w:val="NoSpacing"/>
        <w:ind w:left="1440"/>
        <w:rPr>
          <w:rFonts w:cstheme="minorHAnsi"/>
        </w:rPr>
      </w:pPr>
      <w:r>
        <w:rPr>
          <w:rFonts w:cstheme="minorHAnsi"/>
        </w:rPr>
        <w:lastRenderedPageBreak/>
        <w:t>102</w:t>
      </w:r>
      <w:r w:rsidRPr="0096168A">
        <w:rPr>
          <w:rFonts w:cstheme="minorHAnsi"/>
        </w:rPr>
        <w:t>.1</w:t>
      </w:r>
      <w:r>
        <w:rPr>
          <w:rFonts w:cstheme="minorHAnsi"/>
        </w:rPr>
        <w:t>.7 – Groups</w:t>
      </w:r>
      <w:r w:rsidRPr="0096168A">
        <w:rPr>
          <w:rFonts w:cstheme="minorHAnsi"/>
        </w:rPr>
        <w:t xml:space="preserve"> must have an equipment inventory list submitted by the end of each semester to the Student Association Office. This list must be made available to members of the Student Association Senate at their request.</w:t>
      </w:r>
    </w:p>
    <w:p w:rsidR="00804039" w:rsidRPr="0096168A" w:rsidRDefault="00804039" w:rsidP="00804039">
      <w:pPr>
        <w:pStyle w:val="NoSpacing"/>
        <w:rPr>
          <w:rFonts w:cstheme="minorHAnsi"/>
        </w:rPr>
      </w:pPr>
    </w:p>
    <w:p w:rsidR="00804039" w:rsidRPr="0096168A" w:rsidRDefault="00804039" w:rsidP="00804039">
      <w:pPr>
        <w:pStyle w:val="NoSpacing"/>
        <w:ind w:left="1440"/>
        <w:rPr>
          <w:rFonts w:cstheme="minorHAnsi"/>
        </w:rPr>
      </w:pPr>
      <w:r>
        <w:rPr>
          <w:rFonts w:cstheme="minorHAnsi"/>
        </w:rPr>
        <w:t xml:space="preserve">102.1.8 – Groups </w:t>
      </w:r>
      <w:r w:rsidRPr="0096168A">
        <w:rPr>
          <w:rFonts w:cstheme="minorHAnsi"/>
        </w:rPr>
        <w:t>that have offices in the Campus Center must have a current list of key holders filed</w:t>
      </w:r>
      <w:r>
        <w:rPr>
          <w:rFonts w:cstheme="minorHAnsi"/>
        </w:rPr>
        <w:t xml:space="preserve"> with the Student Association Office</w:t>
      </w:r>
      <w:r w:rsidRPr="0096168A">
        <w:rPr>
          <w:rFonts w:cstheme="minorHAnsi"/>
        </w:rPr>
        <w:t xml:space="preserve">. </w:t>
      </w:r>
    </w:p>
    <w:p w:rsidR="00804039" w:rsidRPr="0096168A" w:rsidRDefault="00804039" w:rsidP="00804039">
      <w:pPr>
        <w:pStyle w:val="NoSpacing"/>
        <w:rPr>
          <w:rFonts w:cstheme="minorHAnsi"/>
        </w:rPr>
      </w:pPr>
    </w:p>
    <w:p w:rsidR="00804039" w:rsidRDefault="00804039" w:rsidP="00804039">
      <w:pPr>
        <w:pStyle w:val="NoSpacing"/>
        <w:ind w:left="1440"/>
        <w:rPr>
          <w:rFonts w:cstheme="minorHAnsi"/>
        </w:rPr>
      </w:pPr>
      <w:r>
        <w:rPr>
          <w:rFonts w:cstheme="minorHAnsi"/>
        </w:rPr>
        <w:t>102.1.9</w:t>
      </w:r>
      <w:r w:rsidRPr="0096168A">
        <w:rPr>
          <w:rFonts w:cstheme="minorHAnsi"/>
        </w:rPr>
        <w:t xml:space="preserve"> – </w:t>
      </w:r>
      <w:r>
        <w:rPr>
          <w:rFonts w:cstheme="minorHAnsi"/>
        </w:rPr>
        <w:t>Student groups must u</w:t>
      </w:r>
      <w:r w:rsidRPr="0096168A">
        <w:rPr>
          <w:rFonts w:cstheme="minorHAnsi"/>
        </w:rPr>
        <w:t>se and update MyInvolvement.org</w:t>
      </w:r>
      <w:r>
        <w:rPr>
          <w:rFonts w:cstheme="minorHAnsi"/>
        </w:rPr>
        <w:t xml:space="preserve"> or any other SA designated application with the basic contact information of the group</w:t>
      </w:r>
      <w:r w:rsidRPr="0096168A">
        <w:rPr>
          <w:rFonts w:cstheme="minorHAnsi"/>
        </w:rPr>
        <w:t xml:space="preserve"> in accordance with the guidelines established by </w:t>
      </w:r>
      <w:r>
        <w:rPr>
          <w:rFonts w:cstheme="minorHAnsi"/>
        </w:rPr>
        <w:t xml:space="preserve">the Student Association Senate and the Office of </w:t>
      </w:r>
      <w:r w:rsidRPr="0096168A">
        <w:rPr>
          <w:rFonts w:cstheme="minorHAnsi"/>
        </w:rPr>
        <w:t xml:space="preserve">Student Involvement &amp; Leadership. </w:t>
      </w:r>
    </w:p>
    <w:p w:rsidR="00804039" w:rsidRDefault="00804039" w:rsidP="00804039">
      <w:pPr>
        <w:pStyle w:val="NoSpacing"/>
        <w:ind w:left="2160"/>
        <w:rPr>
          <w:rFonts w:cstheme="minorHAnsi"/>
        </w:rPr>
      </w:pPr>
    </w:p>
    <w:p w:rsidR="00804039" w:rsidRDefault="00804039" w:rsidP="00804039">
      <w:pPr>
        <w:pStyle w:val="NoSpacing"/>
        <w:ind w:left="2160"/>
        <w:rPr>
          <w:rFonts w:cstheme="minorHAnsi"/>
        </w:rPr>
      </w:pPr>
      <w:r>
        <w:rPr>
          <w:rFonts w:cstheme="minorHAnsi"/>
        </w:rPr>
        <w:t>102.1.9.1 – Basic contact information shall consist of all of the following:</w:t>
      </w:r>
    </w:p>
    <w:p w:rsidR="00804039" w:rsidRDefault="00804039" w:rsidP="00804039">
      <w:pPr>
        <w:pStyle w:val="NoSpacing"/>
        <w:ind w:left="2160"/>
        <w:rPr>
          <w:rFonts w:cstheme="minorHAnsi"/>
        </w:rPr>
      </w:pPr>
    </w:p>
    <w:p w:rsidR="00804039" w:rsidRDefault="00804039" w:rsidP="00804039">
      <w:pPr>
        <w:pStyle w:val="NoSpacing"/>
        <w:ind w:left="2160" w:firstLine="720"/>
        <w:rPr>
          <w:rFonts w:cstheme="minorHAnsi"/>
        </w:rPr>
      </w:pPr>
      <w:r>
        <w:rPr>
          <w:rFonts w:cstheme="minorHAnsi"/>
        </w:rPr>
        <w:t>102.1.9.1.1 – Name of student group.</w:t>
      </w:r>
    </w:p>
    <w:p w:rsidR="00804039" w:rsidRDefault="00804039" w:rsidP="00804039">
      <w:pPr>
        <w:pStyle w:val="NoSpacing"/>
        <w:ind w:left="2160"/>
        <w:rPr>
          <w:rFonts w:cstheme="minorHAnsi"/>
        </w:rPr>
      </w:pPr>
    </w:p>
    <w:p w:rsidR="00804039" w:rsidRDefault="00804039" w:rsidP="00804039">
      <w:pPr>
        <w:pStyle w:val="NoSpacing"/>
        <w:ind w:left="2160" w:firstLine="720"/>
        <w:rPr>
          <w:rFonts w:cstheme="minorHAnsi"/>
        </w:rPr>
      </w:pPr>
      <w:r>
        <w:rPr>
          <w:rFonts w:cstheme="minorHAnsi"/>
        </w:rPr>
        <w:t>102.1.9.1.2 – Most recent list of E-Board members.</w:t>
      </w:r>
    </w:p>
    <w:p w:rsidR="00804039" w:rsidRDefault="00804039" w:rsidP="00804039">
      <w:pPr>
        <w:pStyle w:val="NoSpacing"/>
        <w:ind w:left="2160"/>
        <w:rPr>
          <w:rFonts w:cstheme="minorHAnsi"/>
        </w:rPr>
      </w:pPr>
    </w:p>
    <w:p w:rsidR="00804039" w:rsidRDefault="00804039" w:rsidP="00804039">
      <w:pPr>
        <w:pStyle w:val="NoSpacing"/>
        <w:ind w:left="2160" w:firstLine="720"/>
        <w:rPr>
          <w:rFonts w:cstheme="minorHAnsi"/>
          <w:b/>
        </w:rPr>
      </w:pPr>
      <w:r>
        <w:rPr>
          <w:rFonts w:cstheme="minorHAnsi"/>
        </w:rPr>
        <w:t>102.1.9.1.3 – An active E-mail address and/or mailbox number of group.</w:t>
      </w:r>
    </w:p>
    <w:p w:rsidR="00804039" w:rsidRPr="0096168A" w:rsidRDefault="00804039" w:rsidP="00804039">
      <w:pPr>
        <w:pStyle w:val="NoSpacing"/>
        <w:rPr>
          <w:rFonts w:cstheme="minorHAnsi"/>
        </w:rPr>
      </w:pPr>
    </w:p>
    <w:p w:rsidR="00804039" w:rsidRDefault="00804039" w:rsidP="00804039">
      <w:pPr>
        <w:pStyle w:val="NoSpacing"/>
        <w:ind w:firstLine="720"/>
        <w:rPr>
          <w:rFonts w:cstheme="minorHAnsi"/>
        </w:rPr>
      </w:pPr>
      <w:r>
        <w:rPr>
          <w:rFonts w:cstheme="minorHAnsi"/>
          <w:b/>
        </w:rPr>
        <w:t>102</w:t>
      </w:r>
      <w:r w:rsidRPr="0096168A">
        <w:rPr>
          <w:rFonts w:cstheme="minorHAnsi"/>
          <w:b/>
        </w:rPr>
        <w:t>.</w:t>
      </w:r>
      <w:r>
        <w:rPr>
          <w:rFonts w:cstheme="minorHAnsi"/>
          <w:b/>
        </w:rPr>
        <w:t>2</w:t>
      </w:r>
      <w:r w:rsidRPr="0096168A">
        <w:rPr>
          <w:rFonts w:cstheme="minorHAnsi"/>
        </w:rPr>
        <w:t xml:space="preserve"> – </w:t>
      </w:r>
      <w:r>
        <w:rPr>
          <w:rFonts w:cstheme="minorHAnsi"/>
        </w:rPr>
        <w:t>Revocation of a Group’s Recognition</w:t>
      </w:r>
    </w:p>
    <w:p w:rsidR="00804039" w:rsidRDefault="00804039" w:rsidP="00804039">
      <w:pPr>
        <w:pStyle w:val="NoSpacing"/>
        <w:ind w:firstLine="720"/>
        <w:rPr>
          <w:rFonts w:cstheme="minorHAnsi"/>
        </w:rPr>
      </w:pPr>
    </w:p>
    <w:p w:rsidR="00804039" w:rsidRDefault="00804039" w:rsidP="00804039">
      <w:pPr>
        <w:pStyle w:val="NoSpacing"/>
        <w:ind w:left="1440"/>
        <w:rPr>
          <w:rFonts w:cstheme="minorHAnsi"/>
        </w:rPr>
      </w:pPr>
      <w:r>
        <w:rPr>
          <w:rFonts w:cstheme="minorHAnsi"/>
        </w:rPr>
        <w:t>102.2.1 – The</w:t>
      </w:r>
      <w:r w:rsidRPr="0096168A">
        <w:rPr>
          <w:rFonts w:cstheme="minorHAnsi"/>
        </w:rPr>
        <w:t xml:space="preserve"> </w:t>
      </w:r>
      <w:r>
        <w:rPr>
          <w:rFonts w:cstheme="minorHAnsi"/>
        </w:rPr>
        <w:t>Student Association President may recommend to the Student Association Senate that a group’s recognition be revoked if</w:t>
      </w:r>
      <w:r w:rsidRPr="0096168A">
        <w:rPr>
          <w:rFonts w:cstheme="minorHAnsi"/>
        </w:rPr>
        <w:t>:</w:t>
      </w:r>
    </w:p>
    <w:p w:rsidR="00804039" w:rsidRPr="0096168A" w:rsidRDefault="00804039" w:rsidP="00804039">
      <w:pPr>
        <w:pStyle w:val="NoSpacing"/>
        <w:rPr>
          <w:rFonts w:cstheme="minorHAnsi"/>
        </w:rPr>
      </w:pPr>
    </w:p>
    <w:p w:rsidR="00804039" w:rsidRDefault="00804039" w:rsidP="00804039">
      <w:pPr>
        <w:pStyle w:val="NoSpacing"/>
        <w:ind w:left="2160"/>
        <w:rPr>
          <w:rFonts w:cstheme="minorHAnsi"/>
        </w:rPr>
      </w:pPr>
      <w:r w:rsidRPr="0096168A">
        <w:rPr>
          <w:rFonts w:cstheme="minorHAnsi"/>
        </w:rPr>
        <w:t>10</w:t>
      </w:r>
      <w:r>
        <w:rPr>
          <w:rFonts w:cstheme="minorHAnsi"/>
        </w:rPr>
        <w:t>2.2.1.1</w:t>
      </w:r>
      <w:r w:rsidRPr="0096168A">
        <w:rPr>
          <w:rFonts w:cstheme="minorHAnsi"/>
        </w:rPr>
        <w:t xml:space="preserve"> –</w:t>
      </w:r>
      <w:r>
        <w:rPr>
          <w:rFonts w:cstheme="minorHAnsi"/>
        </w:rPr>
        <w:t xml:space="preserve"> The group v</w:t>
      </w:r>
      <w:r w:rsidRPr="0096168A">
        <w:rPr>
          <w:rFonts w:cstheme="minorHAnsi"/>
        </w:rPr>
        <w:t>iolate</w:t>
      </w:r>
      <w:r>
        <w:rPr>
          <w:rFonts w:cstheme="minorHAnsi"/>
        </w:rPr>
        <w:t xml:space="preserve">s any of the </w:t>
      </w:r>
      <w:r w:rsidRPr="0013221B">
        <w:rPr>
          <w:rFonts w:cstheme="minorHAnsi"/>
        </w:rPr>
        <w:t>Responsibilities and Requirements</w:t>
      </w:r>
      <w:r>
        <w:rPr>
          <w:rFonts w:cstheme="minorHAnsi"/>
        </w:rPr>
        <w:t xml:space="preserve"> for Maintaining Permanent Recognition.</w:t>
      </w:r>
      <w:r w:rsidRPr="0096168A">
        <w:rPr>
          <w:rFonts w:cstheme="minorHAnsi"/>
        </w:rPr>
        <w:t xml:space="preserve"> </w:t>
      </w:r>
    </w:p>
    <w:p w:rsidR="00804039" w:rsidRPr="0096168A" w:rsidRDefault="00804039" w:rsidP="00804039">
      <w:pPr>
        <w:pStyle w:val="NoSpacing"/>
        <w:rPr>
          <w:rFonts w:cstheme="minorHAnsi"/>
        </w:rPr>
      </w:pPr>
    </w:p>
    <w:p w:rsidR="00804039" w:rsidRDefault="00804039" w:rsidP="00804039">
      <w:pPr>
        <w:pStyle w:val="NoSpacing"/>
        <w:ind w:left="2160"/>
        <w:rPr>
          <w:rFonts w:cstheme="minorHAnsi"/>
        </w:rPr>
      </w:pPr>
      <w:r>
        <w:rPr>
          <w:rFonts w:cstheme="minorHAnsi"/>
        </w:rPr>
        <w:t xml:space="preserve">100.2.1.2 </w:t>
      </w:r>
      <w:r w:rsidRPr="0096168A">
        <w:rPr>
          <w:rFonts w:cstheme="minorHAnsi"/>
        </w:rPr>
        <w:t>– The President has other reasons to believe that the organization is no longer qualified to be recognized</w:t>
      </w:r>
      <w:r>
        <w:rPr>
          <w:rFonts w:cstheme="minorHAnsi"/>
        </w:rPr>
        <w:t xml:space="preserve"> and must explain reason of revocation to the Senate prior to action upon the group</w:t>
      </w:r>
      <w:r w:rsidRPr="0096168A">
        <w:rPr>
          <w:rFonts w:cstheme="minorHAnsi"/>
        </w:rPr>
        <w:t>.</w:t>
      </w:r>
    </w:p>
    <w:p w:rsidR="00804039" w:rsidRPr="0096168A" w:rsidRDefault="00804039" w:rsidP="00804039">
      <w:pPr>
        <w:pStyle w:val="NoSpacing"/>
        <w:rPr>
          <w:rFonts w:cstheme="minorHAnsi"/>
        </w:rPr>
      </w:pPr>
    </w:p>
    <w:p w:rsidR="00804039" w:rsidRPr="0096168A" w:rsidRDefault="00804039" w:rsidP="00804039">
      <w:pPr>
        <w:pStyle w:val="NoSpacing"/>
        <w:ind w:left="1440" w:firstLine="720"/>
        <w:rPr>
          <w:rFonts w:cstheme="minorHAnsi"/>
        </w:rPr>
      </w:pPr>
      <w:r>
        <w:rPr>
          <w:rFonts w:cstheme="minorHAnsi"/>
        </w:rPr>
        <w:t>100.2.1.3</w:t>
      </w:r>
      <w:r w:rsidRPr="0096168A">
        <w:rPr>
          <w:rFonts w:cstheme="minorHAnsi"/>
        </w:rPr>
        <w:t xml:space="preserve"> – The student group remains inactive for three consecutive semesters.</w:t>
      </w:r>
    </w:p>
    <w:p w:rsidR="00804039" w:rsidRPr="0096168A" w:rsidRDefault="00804039" w:rsidP="00804039">
      <w:pPr>
        <w:pStyle w:val="NoSpacing"/>
        <w:rPr>
          <w:rFonts w:cstheme="minorHAnsi"/>
        </w:rPr>
      </w:pPr>
    </w:p>
    <w:p w:rsidR="00804039" w:rsidRDefault="00804039" w:rsidP="00804039">
      <w:pPr>
        <w:pStyle w:val="NoSpacing"/>
        <w:ind w:left="2880"/>
        <w:rPr>
          <w:rFonts w:cstheme="minorHAnsi"/>
        </w:rPr>
      </w:pPr>
      <w:r>
        <w:rPr>
          <w:rFonts w:cstheme="minorHAnsi"/>
        </w:rPr>
        <w:t>100.2.1.3.1</w:t>
      </w:r>
      <w:r w:rsidRPr="0096168A">
        <w:rPr>
          <w:rFonts w:cstheme="minorHAnsi"/>
        </w:rPr>
        <w:t xml:space="preserve"> – </w:t>
      </w:r>
      <w:r>
        <w:rPr>
          <w:rFonts w:cstheme="minorHAnsi"/>
        </w:rPr>
        <w:t>“</w:t>
      </w:r>
      <w:r w:rsidRPr="0096168A">
        <w:rPr>
          <w:rFonts w:cstheme="minorHAnsi"/>
        </w:rPr>
        <w:t>Inactive</w:t>
      </w:r>
      <w:r>
        <w:rPr>
          <w:rFonts w:cstheme="minorHAnsi"/>
        </w:rPr>
        <w:t>”</w:t>
      </w:r>
      <w:r w:rsidRPr="0096168A">
        <w:rPr>
          <w:rFonts w:cstheme="minorHAnsi"/>
        </w:rPr>
        <w:t xml:space="preserve"> shall be defined as failure to submit a group form and an E-board registration form to the Student Association office at the beginning of the academic </w:t>
      </w:r>
      <w:r>
        <w:rPr>
          <w:rFonts w:cstheme="minorHAnsi"/>
        </w:rPr>
        <w:t>year and/or failure to spend a majority (51%)</w:t>
      </w:r>
      <w:r w:rsidRPr="0096168A">
        <w:rPr>
          <w:rFonts w:cstheme="minorHAnsi"/>
        </w:rPr>
        <w:t xml:space="preserve"> of the previous year</w:t>
      </w:r>
      <w:r>
        <w:rPr>
          <w:rFonts w:cstheme="minorHAnsi"/>
        </w:rPr>
        <w:t>’</w:t>
      </w:r>
      <w:r w:rsidRPr="0096168A">
        <w:rPr>
          <w:rFonts w:cstheme="minorHAnsi"/>
        </w:rPr>
        <w:t>s budget.</w:t>
      </w:r>
    </w:p>
    <w:p w:rsidR="00804039" w:rsidRDefault="00804039" w:rsidP="00804039">
      <w:pPr>
        <w:pStyle w:val="NoSpacing"/>
        <w:rPr>
          <w:rFonts w:cstheme="minorHAnsi"/>
        </w:rPr>
      </w:pPr>
    </w:p>
    <w:p w:rsidR="00804039" w:rsidRDefault="00804039" w:rsidP="00804039">
      <w:pPr>
        <w:pStyle w:val="NoSpacing"/>
        <w:ind w:left="1440"/>
        <w:rPr>
          <w:rFonts w:cstheme="minorHAnsi"/>
        </w:rPr>
      </w:pPr>
      <w:r w:rsidRPr="0096168A">
        <w:rPr>
          <w:rFonts w:cstheme="minorHAnsi"/>
        </w:rPr>
        <w:t>10</w:t>
      </w:r>
      <w:r>
        <w:rPr>
          <w:rFonts w:cstheme="minorHAnsi"/>
        </w:rPr>
        <w:t>2.2</w:t>
      </w:r>
      <w:r w:rsidRPr="0096168A">
        <w:rPr>
          <w:rFonts w:cstheme="minorHAnsi"/>
        </w:rPr>
        <w:t>.</w:t>
      </w:r>
      <w:r>
        <w:rPr>
          <w:rFonts w:cstheme="minorHAnsi"/>
        </w:rPr>
        <w:t>2</w:t>
      </w:r>
      <w:r w:rsidRPr="0096168A">
        <w:rPr>
          <w:rFonts w:cstheme="minorHAnsi"/>
        </w:rPr>
        <w:t xml:space="preserve"> – The Student Association Senate reserves the right to revoke </w:t>
      </w:r>
      <w:r>
        <w:rPr>
          <w:rFonts w:cstheme="minorHAnsi"/>
        </w:rPr>
        <w:t xml:space="preserve">a group’s </w:t>
      </w:r>
      <w:r w:rsidRPr="0096168A">
        <w:rPr>
          <w:rFonts w:cstheme="minorHAnsi"/>
        </w:rPr>
        <w:t>re</w:t>
      </w:r>
      <w:r>
        <w:rPr>
          <w:rFonts w:cstheme="minorHAnsi"/>
        </w:rPr>
        <w:t>cognition in the form of a bill passed with a 2/3 vote.</w:t>
      </w:r>
    </w:p>
    <w:p w:rsidR="00804039" w:rsidRPr="0096168A" w:rsidRDefault="00804039" w:rsidP="00804039">
      <w:pPr>
        <w:pStyle w:val="NoSpacing"/>
        <w:rPr>
          <w:rFonts w:cstheme="minorHAnsi"/>
        </w:rPr>
      </w:pPr>
    </w:p>
    <w:p w:rsidR="00804039" w:rsidRPr="005F6386" w:rsidRDefault="00804039" w:rsidP="00804039">
      <w:pPr>
        <w:pStyle w:val="NoSpacing"/>
        <w:ind w:left="720"/>
        <w:rPr>
          <w:rFonts w:cstheme="minorHAnsi"/>
          <w:b/>
        </w:rPr>
      </w:pPr>
      <w:r>
        <w:rPr>
          <w:rFonts w:cstheme="minorHAnsi"/>
          <w:b/>
        </w:rPr>
        <w:t xml:space="preserve">102.3  </w:t>
      </w:r>
      <w:r w:rsidRPr="0096168A">
        <w:rPr>
          <w:rFonts w:cstheme="minorHAnsi"/>
        </w:rPr>
        <w:t xml:space="preserve">– The President shall be empowered to use any and all measures </w:t>
      </w:r>
      <w:r>
        <w:rPr>
          <w:rFonts w:cstheme="minorHAnsi"/>
        </w:rPr>
        <w:t>they deem</w:t>
      </w:r>
      <w:r w:rsidRPr="0096168A">
        <w:rPr>
          <w:rFonts w:cstheme="minorHAnsi"/>
        </w:rPr>
        <w:t xml:space="preserve"> necessary and proper to ensure that the requirements </w:t>
      </w:r>
      <w:r>
        <w:rPr>
          <w:rFonts w:cstheme="minorHAnsi"/>
        </w:rPr>
        <w:t xml:space="preserve">of group recognition are </w:t>
      </w:r>
      <w:r w:rsidRPr="0096168A">
        <w:rPr>
          <w:rFonts w:cstheme="minorHAnsi"/>
        </w:rPr>
        <w:t xml:space="preserve">fulfilled by any </w:t>
      </w:r>
      <w:r>
        <w:rPr>
          <w:rFonts w:cstheme="minorHAnsi"/>
        </w:rPr>
        <w:t>and all permanently recognized s</w:t>
      </w:r>
      <w:r w:rsidRPr="0096168A">
        <w:rPr>
          <w:rFonts w:cstheme="minorHAnsi"/>
        </w:rPr>
        <w:t xml:space="preserve">tudent </w:t>
      </w:r>
      <w:r>
        <w:rPr>
          <w:rFonts w:cstheme="minorHAnsi"/>
        </w:rPr>
        <w:t>g</w:t>
      </w:r>
      <w:r w:rsidRPr="0096168A">
        <w:rPr>
          <w:rFonts w:cstheme="minorHAnsi"/>
        </w:rPr>
        <w:t>roups.</w:t>
      </w:r>
    </w:p>
    <w:p w:rsidR="00804039" w:rsidRPr="0096168A" w:rsidRDefault="00804039" w:rsidP="00804039">
      <w:pPr>
        <w:pStyle w:val="NoSpacing"/>
        <w:rPr>
          <w:rFonts w:cstheme="minorHAnsi"/>
        </w:rPr>
      </w:pPr>
    </w:p>
    <w:p w:rsidR="00804039" w:rsidRPr="0096168A" w:rsidRDefault="00804039" w:rsidP="00804039">
      <w:pPr>
        <w:pStyle w:val="NoSpacing"/>
        <w:ind w:left="720"/>
        <w:rPr>
          <w:rFonts w:cstheme="minorHAnsi"/>
        </w:rPr>
      </w:pPr>
      <w:r>
        <w:rPr>
          <w:rFonts w:cstheme="minorHAnsi"/>
          <w:b/>
        </w:rPr>
        <w:t xml:space="preserve">102.4 </w:t>
      </w:r>
      <w:r w:rsidRPr="0096168A">
        <w:rPr>
          <w:rFonts w:cstheme="minorHAnsi"/>
        </w:rPr>
        <w:t xml:space="preserve">– The Student Association Senate may, in the form of a bill passed with a 2/3 </w:t>
      </w:r>
      <w:proofErr w:type="gramStart"/>
      <w:r w:rsidRPr="0096168A">
        <w:rPr>
          <w:rFonts w:cstheme="minorHAnsi"/>
        </w:rPr>
        <w:t>vote,</w:t>
      </w:r>
      <w:proofErr w:type="gramEnd"/>
      <w:r w:rsidRPr="0096168A">
        <w:rPr>
          <w:rFonts w:cstheme="minorHAnsi"/>
        </w:rPr>
        <w:t xml:space="preserve"> </w:t>
      </w:r>
      <w:r>
        <w:rPr>
          <w:rFonts w:cstheme="minorHAnsi"/>
        </w:rPr>
        <w:t xml:space="preserve">waive </w:t>
      </w:r>
      <w:r w:rsidRPr="0096168A">
        <w:rPr>
          <w:rFonts w:cstheme="minorHAnsi"/>
        </w:rPr>
        <w:t>certain groups from specific requirements listed above.</w:t>
      </w:r>
    </w:p>
    <w:p w:rsidR="00804039" w:rsidRPr="0096168A" w:rsidRDefault="00804039" w:rsidP="00804039">
      <w:pPr>
        <w:pStyle w:val="NoSpacing"/>
        <w:rPr>
          <w:rFonts w:cstheme="minorHAnsi"/>
          <w:b/>
        </w:rPr>
      </w:pPr>
    </w:p>
    <w:p w:rsidR="00804039" w:rsidRPr="0096168A" w:rsidRDefault="00804039" w:rsidP="00804039">
      <w:pPr>
        <w:pStyle w:val="NoSpacing"/>
        <w:rPr>
          <w:rFonts w:cstheme="minorHAnsi"/>
          <w:b/>
          <w:caps/>
          <w:sz w:val="24"/>
          <w:szCs w:val="24"/>
        </w:rPr>
      </w:pPr>
      <w:r>
        <w:rPr>
          <w:rFonts w:cstheme="minorHAnsi"/>
          <w:b/>
          <w:caps/>
          <w:sz w:val="24"/>
          <w:szCs w:val="24"/>
        </w:rPr>
        <w:t xml:space="preserve">103 </w:t>
      </w:r>
      <w:r w:rsidRPr="0096168A">
        <w:rPr>
          <w:rFonts w:cstheme="minorHAnsi"/>
          <w:b/>
          <w:caps/>
          <w:sz w:val="24"/>
          <w:szCs w:val="24"/>
        </w:rPr>
        <w:t xml:space="preserve">– Procedures for Short Term Organizational Recognition                             </w:t>
      </w:r>
    </w:p>
    <w:p w:rsidR="00804039" w:rsidRDefault="00804039" w:rsidP="00804039">
      <w:pPr>
        <w:pStyle w:val="NoSpacing"/>
        <w:rPr>
          <w:rFonts w:cstheme="minorHAnsi"/>
        </w:rPr>
      </w:pPr>
    </w:p>
    <w:p w:rsidR="00804039" w:rsidRPr="0096168A" w:rsidRDefault="00804039" w:rsidP="00804039">
      <w:pPr>
        <w:pStyle w:val="NoSpacing"/>
        <w:ind w:left="720"/>
        <w:rPr>
          <w:rFonts w:cstheme="minorHAnsi"/>
        </w:rPr>
      </w:pPr>
      <w:r>
        <w:rPr>
          <w:rFonts w:cstheme="minorHAnsi"/>
          <w:b/>
        </w:rPr>
        <w:t xml:space="preserve">103.1 </w:t>
      </w:r>
      <w:r w:rsidRPr="0096168A">
        <w:rPr>
          <w:rFonts w:cstheme="minorHAnsi"/>
        </w:rPr>
        <w:t>– The Student Association acknowledges the need for flexibility in allowing student groups to function on campus, while also providing some means of assuring the Student Association that all policies are being followed.  There are many instances where a group of interested students may form an organized group for a specific, yet short term, objective.  When this is the case, and it is clearly understood that the group will not be of a permanent nature, the group will be allowed to use the University facilities</w:t>
      </w:r>
      <w:r>
        <w:rPr>
          <w:rFonts w:cstheme="minorHAnsi"/>
        </w:rPr>
        <w:t xml:space="preserve"> as long as</w:t>
      </w:r>
      <w:r w:rsidRPr="0096168A">
        <w:rPr>
          <w:rFonts w:cstheme="minorHAnsi"/>
        </w:rPr>
        <w:t xml:space="preserve"> the conditions outlined in</w:t>
      </w:r>
      <w:r>
        <w:rPr>
          <w:rFonts w:cstheme="minorHAnsi"/>
        </w:rPr>
        <w:t xml:space="preserve"> the Procedures for Short Term Organizational Recognition are met</w:t>
      </w:r>
      <w:r w:rsidRPr="0096168A">
        <w:rPr>
          <w:rFonts w:cstheme="minorHAnsi"/>
        </w:rPr>
        <w:t xml:space="preserve">.  </w:t>
      </w:r>
    </w:p>
    <w:p w:rsidR="00804039" w:rsidRPr="0096168A" w:rsidRDefault="00804039" w:rsidP="00804039">
      <w:pPr>
        <w:pStyle w:val="NoSpacing"/>
        <w:rPr>
          <w:rFonts w:cstheme="minorHAnsi"/>
        </w:rPr>
      </w:pPr>
    </w:p>
    <w:p w:rsidR="00804039" w:rsidRPr="0096168A" w:rsidRDefault="00804039" w:rsidP="00804039">
      <w:pPr>
        <w:pStyle w:val="NoSpacing"/>
        <w:ind w:left="720"/>
        <w:rPr>
          <w:rFonts w:cstheme="minorHAnsi"/>
        </w:rPr>
      </w:pPr>
      <w:r>
        <w:rPr>
          <w:rFonts w:cstheme="minorHAnsi"/>
          <w:b/>
        </w:rPr>
        <w:t xml:space="preserve">103.2 </w:t>
      </w:r>
      <w:r w:rsidRPr="0096168A">
        <w:rPr>
          <w:rFonts w:cstheme="minorHAnsi"/>
        </w:rPr>
        <w:t>– Pursuant to Article II</w:t>
      </w:r>
      <w:r>
        <w:rPr>
          <w:rFonts w:cstheme="minorHAnsi"/>
        </w:rPr>
        <w:t xml:space="preserve">I, Section 3, Subsection 5, of the Student Association Constitution, </w:t>
      </w:r>
      <w:r w:rsidRPr="0096168A">
        <w:rPr>
          <w:rFonts w:cstheme="minorHAnsi"/>
        </w:rPr>
        <w:t xml:space="preserve">the President of the Student Association is hereby empowered to grant short term organizational recognition to any </w:t>
      </w:r>
      <w:r>
        <w:rPr>
          <w:rFonts w:cstheme="minorHAnsi"/>
        </w:rPr>
        <w:t xml:space="preserve">group </w:t>
      </w:r>
      <w:r w:rsidRPr="0096168A">
        <w:rPr>
          <w:rFonts w:cstheme="minorHAnsi"/>
        </w:rPr>
        <w:t>that complies with the</w:t>
      </w:r>
      <w:r>
        <w:rPr>
          <w:rFonts w:cstheme="minorHAnsi"/>
        </w:rPr>
        <w:t xml:space="preserve"> Procedures for Short Term Organizational Recognition</w:t>
      </w:r>
      <w:r w:rsidRPr="0096168A">
        <w:rPr>
          <w:rFonts w:cstheme="minorHAnsi"/>
        </w:rPr>
        <w:t xml:space="preserve">.  </w:t>
      </w:r>
    </w:p>
    <w:p w:rsidR="00804039" w:rsidRPr="0096168A" w:rsidRDefault="00804039" w:rsidP="00804039">
      <w:pPr>
        <w:pStyle w:val="NoSpacing"/>
        <w:rPr>
          <w:rFonts w:cstheme="minorHAnsi"/>
        </w:rPr>
      </w:pPr>
    </w:p>
    <w:p w:rsidR="00804039" w:rsidRPr="0096168A" w:rsidRDefault="00804039" w:rsidP="00804039">
      <w:pPr>
        <w:pStyle w:val="NoSpacing"/>
        <w:ind w:left="720"/>
        <w:rPr>
          <w:rFonts w:cstheme="minorHAnsi"/>
        </w:rPr>
      </w:pPr>
      <w:r>
        <w:rPr>
          <w:rFonts w:cstheme="minorHAnsi"/>
          <w:b/>
        </w:rPr>
        <w:t xml:space="preserve">103.3 </w:t>
      </w:r>
      <w:r w:rsidRPr="0096168A">
        <w:rPr>
          <w:rFonts w:cstheme="minorHAnsi"/>
        </w:rPr>
        <w:t xml:space="preserve">– </w:t>
      </w:r>
      <w:r>
        <w:rPr>
          <w:rFonts w:cstheme="minorHAnsi"/>
        </w:rPr>
        <w:t>Group seeking short term organizational recognition shall submit</w:t>
      </w:r>
      <w:r w:rsidRPr="0096168A">
        <w:rPr>
          <w:rFonts w:cstheme="minorHAnsi"/>
        </w:rPr>
        <w:t xml:space="preserve"> to the President and Chief Justice a Constitution which shall provide for identification of all of the following and any other additional informa</w:t>
      </w:r>
      <w:r>
        <w:rPr>
          <w:rFonts w:cstheme="minorHAnsi"/>
        </w:rPr>
        <w:t>tion which is deemed necessary:</w:t>
      </w:r>
    </w:p>
    <w:p w:rsidR="00804039" w:rsidRPr="0096168A" w:rsidRDefault="00804039" w:rsidP="00804039">
      <w:pPr>
        <w:pStyle w:val="NoSpacing"/>
        <w:rPr>
          <w:rFonts w:cstheme="minorHAnsi"/>
        </w:rPr>
      </w:pPr>
    </w:p>
    <w:p w:rsidR="00804039" w:rsidRPr="0096168A" w:rsidRDefault="00804039" w:rsidP="00804039">
      <w:pPr>
        <w:pStyle w:val="NoSpacing"/>
        <w:ind w:left="720" w:firstLine="720"/>
        <w:rPr>
          <w:rFonts w:cstheme="minorHAnsi"/>
        </w:rPr>
      </w:pPr>
      <w:r>
        <w:rPr>
          <w:rFonts w:cstheme="minorHAnsi"/>
        </w:rPr>
        <w:t>103.3.1</w:t>
      </w:r>
      <w:r w:rsidRPr="0096168A">
        <w:rPr>
          <w:rFonts w:cstheme="minorHAnsi"/>
        </w:rPr>
        <w:t xml:space="preserve">– </w:t>
      </w:r>
      <w:r>
        <w:rPr>
          <w:rFonts w:cstheme="minorHAnsi"/>
        </w:rPr>
        <w:t>A formal</w:t>
      </w:r>
      <w:r w:rsidRPr="0096168A">
        <w:rPr>
          <w:rFonts w:cstheme="minorHAnsi"/>
        </w:rPr>
        <w:t xml:space="preserve"> requests </w:t>
      </w:r>
      <w:r>
        <w:rPr>
          <w:rFonts w:cstheme="minorHAnsi"/>
        </w:rPr>
        <w:t xml:space="preserve">for </w:t>
      </w:r>
      <w:r w:rsidRPr="0096168A">
        <w:rPr>
          <w:rFonts w:cstheme="minorHAnsi"/>
        </w:rPr>
        <w:t>short-term organizational recognition</w:t>
      </w:r>
      <w:r>
        <w:rPr>
          <w:rFonts w:cstheme="minorHAnsi"/>
        </w:rPr>
        <w:t>.</w:t>
      </w:r>
    </w:p>
    <w:p w:rsidR="00804039" w:rsidRPr="0096168A" w:rsidRDefault="00804039" w:rsidP="00804039">
      <w:pPr>
        <w:pStyle w:val="NoSpacing"/>
        <w:rPr>
          <w:rFonts w:cstheme="minorHAnsi"/>
        </w:rPr>
      </w:pPr>
    </w:p>
    <w:p w:rsidR="00804039" w:rsidRPr="0096168A" w:rsidRDefault="00804039" w:rsidP="00804039">
      <w:pPr>
        <w:pStyle w:val="NoSpacing"/>
        <w:ind w:left="720" w:firstLine="720"/>
        <w:rPr>
          <w:rFonts w:cstheme="minorHAnsi"/>
        </w:rPr>
      </w:pPr>
      <w:r>
        <w:rPr>
          <w:rFonts w:cstheme="minorHAnsi"/>
        </w:rPr>
        <w:t xml:space="preserve">103.3.2 </w:t>
      </w:r>
      <w:r w:rsidRPr="0096168A">
        <w:rPr>
          <w:rFonts w:cstheme="minorHAnsi"/>
        </w:rPr>
        <w:t xml:space="preserve">– </w:t>
      </w:r>
      <w:r>
        <w:rPr>
          <w:rFonts w:cstheme="minorHAnsi"/>
        </w:rPr>
        <w:t>A clear demonstration</w:t>
      </w:r>
      <w:r w:rsidRPr="0096168A">
        <w:rPr>
          <w:rFonts w:cstheme="minorHAnsi"/>
        </w:rPr>
        <w:t xml:space="preserve"> that the group is of a short-term nature.</w:t>
      </w:r>
    </w:p>
    <w:p w:rsidR="00804039" w:rsidRPr="0096168A" w:rsidRDefault="00804039" w:rsidP="00804039">
      <w:pPr>
        <w:pStyle w:val="NoSpacing"/>
        <w:rPr>
          <w:rFonts w:cstheme="minorHAnsi"/>
        </w:rPr>
      </w:pPr>
    </w:p>
    <w:p w:rsidR="00804039" w:rsidRPr="0096168A" w:rsidRDefault="00804039" w:rsidP="00804039">
      <w:pPr>
        <w:pStyle w:val="NoSpacing"/>
        <w:ind w:left="1440"/>
        <w:rPr>
          <w:rFonts w:cstheme="minorHAnsi"/>
        </w:rPr>
      </w:pPr>
      <w:r>
        <w:rPr>
          <w:rFonts w:cstheme="minorHAnsi"/>
        </w:rPr>
        <w:t xml:space="preserve">103.3.3 </w:t>
      </w:r>
      <w:r w:rsidRPr="0096168A">
        <w:rPr>
          <w:rFonts w:cstheme="minorHAnsi"/>
        </w:rPr>
        <w:t>– Outlines the clubs purposes, objectives, types of activities, and means of promoting membership.</w:t>
      </w:r>
    </w:p>
    <w:p w:rsidR="00804039" w:rsidRPr="0096168A" w:rsidRDefault="00804039" w:rsidP="00804039">
      <w:pPr>
        <w:pStyle w:val="NoSpacing"/>
        <w:rPr>
          <w:rFonts w:cstheme="minorHAnsi"/>
        </w:rPr>
      </w:pPr>
    </w:p>
    <w:p w:rsidR="00804039" w:rsidRPr="0096168A" w:rsidRDefault="00804039" w:rsidP="00804039">
      <w:pPr>
        <w:pStyle w:val="NoSpacing"/>
        <w:ind w:left="1440"/>
        <w:rPr>
          <w:rFonts w:cstheme="minorHAnsi"/>
        </w:rPr>
      </w:pPr>
      <w:r>
        <w:rPr>
          <w:rFonts w:cstheme="minorHAnsi"/>
        </w:rPr>
        <w:t xml:space="preserve">103.3.4 </w:t>
      </w:r>
      <w:r w:rsidRPr="0096168A">
        <w:rPr>
          <w:rFonts w:cstheme="minorHAnsi"/>
        </w:rPr>
        <w:t xml:space="preserve">– Certifies that the organization has voted to agree to observe the rules established by the Student Association for the </w:t>
      </w:r>
      <w:r>
        <w:rPr>
          <w:rFonts w:cstheme="minorHAnsi"/>
        </w:rPr>
        <w:t xml:space="preserve">governance </w:t>
      </w:r>
      <w:r w:rsidRPr="0096168A">
        <w:rPr>
          <w:rFonts w:cstheme="minorHAnsi"/>
        </w:rPr>
        <w:t>of</w:t>
      </w:r>
      <w:r>
        <w:rPr>
          <w:rFonts w:cstheme="minorHAnsi"/>
        </w:rPr>
        <w:t xml:space="preserve"> groups</w:t>
      </w:r>
      <w:r w:rsidRPr="0096168A">
        <w:rPr>
          <w:rFonts w:cstheme="minorHAnsi"/>
        </w:rPr>
        <w:t xml:space="preserve">. </w:t>
      </w:r>
    </w:p>
    <w:p w:rsidR="00804039" w:rsidRPr="0096168A" w:rsidRDefault="00804039" w:rsidP="00804039">
      <w:pPr>
        <w:pStyle w:val="NoSpacing"/>
        <w:rPr>
          <w:rFonts w:cstheme="minorHAnsi"/>
        </w:rPr>
      </w:pPr>
    </w:p>
    <w:p w:rsidR="00804039" w:rsidRPr="0096168A" w:rsidRDefault="00804039" w:rsidP="00804039">
      <w:pPr>
        <w:pStyle w:val="NoSpacing"/>
        <w:ind w:left="1440"/>
        <w:rPr>
          <w:rFonts w:cstheme="minorHAnsi"/>
        </w:rPr>
      </w:pPr>
      <w:r>
        <w:rPr>
          <w:rFonts w:cstheme="minorHAnsi"/>
        </w:rPr>
        <w:t xml:space="preserve">103.3.5 </w:t>
      </w:r>
      <w:r w:rsidRPr="0096168A">
        <w:rPr>
          <w:rFonts w:cstheme="minorHAnsi"/>
        </w:rPr>
        <w:t xml:space="preserve">– Certifies that the organization has voted to observe the rules provided for in the Student Guidelines with regard to reservation and use of University facilities.  </w:t>
      </w:r>
    </w:p>
    <w:p w:rsidR="00804039" w:rsidRPr="0096168A" w:rsidRDefault="00804039" w:rsidP="00804039">
      <w:pPr>
        <w:pStyle w:val="NoSpacing"/>
        <w:rPr>
          <w:rFonts w:cstheme="minorHAnsi"/>
        </w:rPr>
      </w:pPr>
    </w:p>
    <w:p w:rsidR="00804039" w:rsidRPr="0096168A" w:rsidRDefault="00804039" w:rsidP="00804039">
      <w:pPr>
        <w:pStyle w:val="NoSpacing"/>
        <w:ind w:left="720" w:firstLine="720"/>
        <w:rPr>
          <w:rFonts w:cstheme="minorHAnsi"/>
        </w:rPr>
      </w:pPr>
      <w:r>
        <w:rPr>
          <w:rFonts w:cstheme="minorHAnsi"/>
        </w:rPr>
        <w:t xml:space="preserve">103.3.6 </w:t>
      </w:r>
      <w:r w:rsidRPr="0096168A">
        <w:rPr>
          <w:rFonts w:cstheme="minorHAnsi"/>
        </w:rPr>
        <w:t xml:space="preserve">– Certifies that the organization is largely or totally made up of students.  </w:t>
      </w:r>
    </w:p>
    <w:p w:rsidR="00804039" w:rsidRPr="0096168A" w:rsidRDefault="00804039" w:rsidP="00804039">
      <w:pPr>
        <w:pStyle w:val="NoSpacing"/>
        <w:rPr>
          <w:rFonts w:cstheme="minorHAnsi"/>
        </w:rPr>
      </w:pPr>
    </w:p>
    <w:p w:rsidR="00804039" w:rsidRPr="0096168A" w:rsidRDefault="00804039" w:rsidP="00804039">
      <w:pPr>
        <w:pStyle w:val="NoSpacing"/>
        <w:ind w:left="1440"/>
        <w:rPr>
          <w:rFonts w:cstheme="minorHAnsi"/>
        </w:rPr>
      </w:pPr>
      <w:r>
        <w:rPr>
          <w:rFonts w:cstheme="minorHAnsi"/>
        </w:rPr>
        <w:t xml:space="preserve">103.3.7 </w:t>
      </w:r>
      <w:r w:rsidRPr="0096168A">
        <w:rPr>
          <w:rFonts w:cstheme="minorHAnsi"/>
        </w:rPr>
        <w:t>– Certifies that the group does not i</w:t>
      </w:r>
      <w:r>
        <w:rPr>
          <w:rFonts w:cstheme="minorHAnsi"/>
        </w:rPr>
        <w:t>ntend to apply for funding</w:t>
      </w:r>
      <w:r w:rsidRPr="0096168A">
        <w:rPr>
          <w:rFonts w:cstheme="minorHAnsi"/>
        </w:rPr>
        <w:t xml:space="preserve"> from the Student Association.  </w:t>
      </w:r>
    </w:p>
    <w:p w:rsidR="00804039" w:rsidRPr="0096168A" w:rsidRDefault="00804039" w:rsidP="00804039">
      <w:pPr>
        <w:pStyle w:val="NoSpacing"/>
        <w:rPr>
          <w:rFonts w:cstheme="minorHAnsi"/>
        </w:rPr>
      </w:pPr>
      <w:r w:rsidRPr="0096168A">
        <w:rPr>
          <w:rFonts w:cstheme="minorHAnsi"/>
        </w:rPr>
        <w:tab/>
      </w:r>
    </w:p>
    <w:p w:rsidR="00804039" w:rsidRPr="0096168A" w:rsidRDefault="00804039" w:rsidP="00804039">
      <w:pPr>
        <w:pStyle w:val="NoSpacing"/>
        <w:ind w:left="1440"/>
        <w:rPr>
          <w:rFonts w:cstheme="minorHAnsi"/>
        </w:rPr>
      </w:pPr>
      <w:r>
        <w:rPr>
          <w:rFonts w:cstheme="minorHAnsi"/>
        </w:rPr>
        <w:t xml:space="preserve">103.3.8 </w:t>
      </w:r>
      <w:r w:rsidRPr="0096168A">
        <w:rPr>
          <w:rFonts w:cstheme="minorHAnsi"/>
        </w:rPr>
        <w:t xml:space="preserve">– Specifies an appropriate date by which the objectives of the group should be accomplished.  </w:t>
      </w:r>
    </w:p>
    <w:p w:rsidR="00804039" w:rsidRPr="0096168A" w:rsidRDefault="00804039" w:rsidP="00804039">
      <w:pPr>
        <w:pStyle w:val="NoSpacing"/>
        <w:rPr>
          <w:rFonts w:cstheme="minorHAnsi"/>
        </w:rPr>
      </w:pPr>
    </w:p>
    <w:p w:rsidR="00804039" w:rsidRDefault="00804039" w:rsidP="00804039">
      <w:pPr>
        <w:pStyle w:val="NoSpacing"/>
        <w:ind w:left="720"/>
        <w:rPr>
          <w:rFonts w:cstheme="minorHAnsi"/>
        </w:rPr>
      </w:pPr>
      <w:r>
        <w:rPr>
          <w:rFonts w:cstheme="minorHAnsi"/>
          <w:b/>
        </w:rPr>
        <w:t xml:space="preserve">103.4 </w:t>
      </w:r>
      <w:r w:rsidRPr="0096168A">
        <w:rPr>
          <w:rFonts w:cstheme="minorHAnsi"/>
        </w:rPr>
        <w:t>– When short term recognition is granted, a date on which such recognition expires shall be specified.  If the group intends to function in the capacity after this date, they will be required to reapply for short-term recognition or organizational recognition (with a Constitution).  If the group does not follow either o</w:t>
      </w:r>
      <w:r>
        <w:rPr>
          <w:rFonts w:cstheme="minorHAnsi"/>
        </w:rPr>
        <w:t>f</w:t>
      </w:r>
      <w:r w:rsidRPr="0096168A">
        <w:rPr>
          <w:rFonts w:cstheme="minorHAnsi"/>
        </w:rPr>
        <w:t xml:space="preserve"> these two procedures, its recognition shall expire on the date specified.  In no case, including renewals of short-term recognition, shall short-term recognition be granted for more than twelve calendar months to any group. </w:t>
      </w:r>
    </w:p>
    <w:p w:rsidR="00804039" w:rsidRPr="0096168A" w:rsidRDefault="00804039" w:rsidP="00804039">
      <w:pPr>
        <w:pStyle w:val="NoSpacing"/>
        <w:rPr>
          <w:rFonts w:cstheme="minorHAnsi"/>
        </w:rPr>
      </w:pPr>
      <w:r>
        <w:rPr>
          <w:rFonts w:cstheme="minorHAnsi"/>
          <w:b/>
        </w:rPr>
        <w:tab/>
      </w:r>
    </w:p>
    <w:p w:rsidR="00804039" w:rsidRPr="0096168A" w:rsidRDefault="00804039" w:rsidP="00804039">
      <w:pPr>
        <w:pStyle w:val="NoSpacing"/>
        <w:ind w:left="1440"/>
        <w:rPr>
          <w:rFonts w:cstheme="minorHAnsi"/>
        </w:rPr>
      </w:pPr>
      <w:r w:rsidRPr="00A61E7F">
        <w:rPr>
          <w:rFonts w:cstheme="minorHAnsi"/>
        </w:rPr>
        <w:t>103.4.1</w:t>
      </w:r>
      <w:r>
        <w:rPr>
          <w:rFonts w:cstheme="minorHAnsi"/>
          <w:b/>
        </w:rPr>
        <w:t xml:space="preserve"> </w:t>
      </w:r>
      <w:r w:rsidRPr="0096168A">
        <w:rPr>
          <w:rFonts w:cstheme="minorHAnsi"/>
        </w:rPr>
        <w:t>– Any time the Student Association President recognizes a group, the President</w:t>
      </w:r>
      <w:r>
        <w:rPr>
          <w:rFonts w:cstheme="minorHAnsi"/>
        </w:rPr>
        <w:t xml:space="preserve"> or a designee,</w:t>
      </w:r>
      <w:r w:rsidRPr="0096168A">
        <w:rPr>
          <w:rFonts w:cstheme="minorHAnsi"/>
        </w:rPr>
        <w:t xml:space="preserve"> must announce it at the </w:t>
      </w:r>
      <w:r>
        <w:rPr>
          <w:rFonts w:cstheme="minorHAnsi"/>
        </w:rPr>
        <w:t xml:space="preserve">following Student Association Senate </w:t>
      </w:r>
      <w:r w:rsidRPr="0096168A">
        <w:rPr>
          <w:rFonts w:cstheme="minorHAnsi"/>
        </w:rPr>
        <w:t>meeting and also print it in the minutes.</w:t>
      </w:r>
    </w:p>
    <w:p w:rsidR="00804039" w:rsidRPr="0096168A" w:rsidRDefault="00804039" w:rsidP="00804039">
      <w:pPr>
        <w:pStyle w:val="NoSpacing"/>
        <w:rPr>
          <w:rFonts w:cstheme="minorHAnsi"/>
        </w:rPr>
      </w:pPr>
    </w:p>
    <w:p w:rsidR="00804039" w:rsidRPr="00135FEB" w:rsidRDefault="00804039" w:rsidP="00804039">
      <w:pPr>
        <w:pStyle w:val="NoSpacing"/>
        <w:ind w:left="720"/>
        <w:rPr>
          <w:rFonts w:cstheme="minorHAnsi"/>
        </w:rPr>
      </w:pPr>
      <w:r>
        <w:rPr>
          <w:rFonts w:cstheme="minorHAnsi"/>
          <w:b/>
        </w:rPr>
        <w:t xml:space="preserve">103.5 – </w:t>
      </w:r>
      <w:r>
        <w:rPr>
          <w:rFonts w:cstheme="minorHAnsi"/>
        </w:rPr>
        <w:t>Revocation of a Group’s Short-Term Recognition</w:t>
      </w:r>
    </w:p>
    <w:p w:rsidR="00804039" w:rsidRDefault="00804039" w:rsidP="00804039">
      <w:pPr>
        <w:pStyle w:val="NoSpacing"/>
        <w:ind w:left="720"/>
        <w:rPr>
          <w:rFonts w:cstheme="minorHAnsi"/>
          <w:b/>
        </w:rPr>
      </w:pPr>
    </w:p>
    <w:p w:rsidR="00804039" w:rsidRPr="0096168A" w:rsidRDefault="00804039" w:rsidP="00804039">
      <w:pPr>
        <w:pStyle w:val="NoSpacing"/>
        <w:ind w:left="1440"/>
        <w:rPr>
          <w:rFonts w:cstheme="minorHAnsi"/>
        </w:rPr>
      </w:pPr>
      <w:r>
        <w:rPr>
          <w:rFonts w:cstheme="minorHAnsi"/>
        </w:rPr>
        <w:t xml:space="preserve">103.5.1 </w:t>
      </w:r>
      <w:r w:rsidRPr="0096168A">
        <w:rPr>
          <w:rFonts w:cstheme="minorHAnsi"/>
        </w:rPr>
        <w:t xml:space="preserve">– The </w:t>
      </w:r>
      <w:r>
        <w:rPr>
          <w:rFonts w:cstheme="minorHAnsi"/>
        </w:rPr>
        <w:t xml:space="preserve">Student Association </w:t>
      </w:r>
      <w:r w:rsidRPr="0096168A">
        <w:rPr>
          <w:rFonts w:cstheme="minorHAnsi"/>
        </w:rPr>
        <w:t>P</w:t>
      </w:r>
      <w:r>
        <w:rPr>
          <w:rFonts w:cstheme="minorHAnsi"/>
        </w:rPr>
        <w:t>resident may recommend to the Student Association Senate that a group’</w:t>
      </w:r>
      <w:r w:rsidRPr="0096168A">
        <w:rPr>
          <w:rFonts w:cstheme="minorHAnsi"/>
        </w:rPr>
        <w:t>s short-term recognition be revoked if:</w:t>
      </w:r>
    </w:p>
    <w:p w:rsidR="00804039" w:rsidRPr="0096168A" w:rsidRDefault="00804039" w:rsidP="00804039">
      <w:pPr>
        <w:pStyle w:val="NoSpacing"/>
        <w:rPr>
          <w:rFonts w:cstheme="minorHAnsi"/>
        </w:rPr>
      </w:pPr>
    </w:p>
    <w:p w:rsidR="00804039" w:rsidRPr="0096168A" w:rsidRDefault="00804039" w:rsidP="00804039">
      <w:pPr>
        <w:pStyle w:val="NoSpacing"/>
        <w:ind w:left="2160"/>
        <w:rPr>
          <w:rFonts w:cstheme="minorHAnsi"/>
        </w:rPr>
      </w:pPr>
      <w:r>
        <w:rPr>
          <w:rFonts w:cstheme="minorHAnsi"/>
        </w:rPr>
        <w:t>103.5.1.1 – The group</w:t>
      </w:r>
      <w:r w:rsidRPr="0096168A">
        <w:rPr>
          <w:rFonts w:cstheme="minorHAnsi"/>
        </w:rPr>
        <w:t xml:space="preserve"> violates any of the provisions </w:t>
      </w:r>
      <w:r>
        <w:rPr>
          <w:rFonts w:cstheme="minorHAnsi"/>
        </w:rPr>
        <w:t>as part of the Procedures for Short Term Organization Recognition.</w:t>
      </w:r>
      <w:r w:rsidRPr="0096168A">
        <w:rPr>
          <w:rFonts w:cstheme="minorHAnsi"/>
        </w:rPr>
        <w:t xml:space="preserve"> </w:t>
      </w:r>
    </w:p>
    <w:p w:rsidR="00804039" w:rsidRPr="0096168A" w:rsidRDefault="00804039" w:rsidP="00804039">
      <w:pPr>
        <w:pStyle w:val="NoSpacing"/>
        <w:rPr>
          <w:rFonts w:cstheme="minorHAnsi"/>
        </w:rPr>
      </w:pPr>
    </w:p>
    <w:p w:rsidR="00804039" w:rsidRDefault="00804039" w:rsidP="00804039">
      <w:pPr>
        <w:pStyle w:val="NoSpacing"/>
        <w:ind w:left="2160"/>
        <w:rPr>
          <w:rFonts w:cstheme="minorHAnsi"/>
        </w:rPr>
      </w:pPr>
      <w:r>
        <w:rPr>
          <w:rFonts w:cstheme="minorHAnsi"/>
        </w:rPr>
        <w:t xml:space="preserve">103.5.1.2 </w:t>
      </w:r>
      <w:r w:rsidRPr="0096168A">
        <w:rPr>
          <w:rFonts w:cstheme="minorHAnsi"/>
        </w:rPr>
        <w:t>– The President has other reasons</w:t>
      </w:r>
      <w:r>
        <w:rPr>
          <w:rFonts w:cstheme="minorHAnsi"/>
        </w:rPr>
        <w:t xml:space="preserve"> to believe that the group</w:t>
      </w:r>
      <w:r w:rsidRPr="0096168A">
        <w:rPr>
          <w:rFonts w:cstheme="minorHAnsi"/>
        </w:rPr>
        <w:t xml:space="preserve"> is no longer qualified to be recognized</w:t>
      </w:r>
      <w:r>
        <w:rPr>
          <w:rFonts w:cstheme="minorHAnsi"/>
        </w:rPr>
        <w:t xml:space="preserve"> and must explain the reason for revocation to the Senate prior to action upon the group</w:t>
      </w:r>
      <w:r w:rsidRPr="0096168A">
        <w:rPr>
          <w:rFonts w:cstheme="minorHAnsi"/>
        </w:rPr>
        <w:t xml:space="preserve">. </w:t>
      </w:r>
      <w:r>
        <w:rPr>
          <w:rFonts w:cstheme="minorHAnsi"/>
        </w:rPr>
        <w:t xml:space="preserve"> </w:t>
      </w:r>
    </w:p>
    <w:p w:rsidR="00804039" w:rsidRDefault="00804039" w:rsidP="00804039">
      <w:pPr>
        <w:pStyle w:val="NoSpacing"/>
        <w:ind w:left="2160"/>
        <w:rPr>
          <w:rFonts w:cstheme="minorHAnsi"/>
        </w:rPr>
      </w:pPr>
    </w:p>
    <w:p w:rsidR="00C646A1" w:rsidRPr="00BC3224" w:rsidRDefault="00804039" w:rsidP="00804039">
      <w:pPr>
        <w:pStyle w:val="NoSpacing"/>
        <w:ind w:left="1440"/>
        <w:rPr>
          <w:rFonts w:ascii="Times New Roman" w:hAnsi="Times New Roman"/>
          <w:b/>
          <w:i/>
          <w:sz w:val="24"/>
          <w:szCs w:val="24"/>
        </w:rPr>
      </w:pPr>
      <w:r>
        <w:rPr>
          <w:rFonts w:cstheme="minorHAnsi"/>
        </w:rPr>
        <w:t>103.5.2 – The Student Association Senate reserves the right to revoke a group’s recognition in the form of a bill, passed with a 2/3 vote.</w:t>
      </w:r>
    </w:p>
    <w:p w:rsidR="00BC3224" w:rsidRPr="00BC3224" w:rsidRDefault="00BC3224" w:rsidP="00BC3224">
      <w:pPr>
        <w:pStyle w:val="NoSpacing"/>
        <w:ind w:left="720"/>
        <w:rPr>
          <w:rFonts w:ascii="Times New Roman" w:hAnsi="Times New Roman"/>
          <w:b/>
          <w:sz w:val="24"/>
          <w:szCs w:val="24"/>
          <w:u w:val="single"/>
        </w:rPr>
      </w:pPr>
    </w:p>
    <w:p w:rsidR="00956DD8" w:rsidRPr="00BC3224" w:rsidRDefault="00956DD8" w:rsidP="00956DD8">
      <w:pPr>
        <w:pStyle w:val="NoSpacing"/>
        <w:numPr>
          <w:ilvl w:val="0"/>
          <w:numId w:val="11"/>
        </w:numPr>
        <w:rPr>
          <w:rFonts w:ascii="Times New Roman" w:hAnsi="Times New Roman"/>
          <w:b/>
          <w:sz w:val="24"/>
          <w:szCs w:val="24"/>
          <w:u w:val="single"/>
        </w:rPr>
      </w:pPr>
      <w:r w:rsidRPr="00BC3224">
        <w:rPr>
          <w:rFonts w:ascii="Times New Roman" w:hAnsi="Times New Roman"/>
          <w:sz w:val="24"/>
          <w:szCs w:val="24"/>
          <w:u w:val="single"/>
        </w:rPr>
        <w:t>That this bill goes into effect immediately upon passage in accordance with the Student Association Constitution.</w:t>
      </w:r>
    </w:p>
    <w:tbl>
      <w:tblPr>
        <w:tblpPr w:leftFromText="180" w:rightFromText="180" w:vertAnchor="text" w:horzAnchor="margin" w:tblpXSpec="right" w:tblpY="3681"/>
        <w:tblW w:w="0" w:type="auto"/>
        <w:tblBorders>
          <w:insideH w:val="single" w:sz="6" w:space="0" w:color="000000"/>
          <w:insideV w:val="single" w:sz="6" w:space="0" w:color="000000"/>
        </w:tblBorders>
        <w:shd w:val="clear" w:color="auto" w:fill="FFFFFF"/>
        <w:tblLayout w:type="fixed"/>
        <w:tblLook w:val="0000"/>
      </w:tblPr>
      <w:tblGrid>
        <w:gridCol w:w="4488"/>
      </w:tblGrid>
      <w:tr w:rsidR="00E37880" w:rsidTr="00E37880">
        <w:trPr>
          <w:cantSplit/>
          <w:trHeight w:val="330"/>
        </w:trPr>
        <w:tc>
          <w:tcPr>
            <w:tcW w:w="4488" w:type="dxa"/>
            <w:shd w:val="clear" w:color="auto" w:fill="FFFFFF"/>
            <w:tcMar>
              <w:top w:w="0" w:type="dxa"/>
              <w:left w:w="0" w:type="dxa"/>
              <w:bottom w:w="0" w:type="dxa"/>
              <w:right w:w="0" w:type="dxa"/>
            </w:tcMar>
          </w:tcPr>
          <w:p w:rsidR="00E37880" w:rsidRDefault="00E37880" w:rsidP="00E37880">
            <w:pPr>
              <w:pStyle w:val="TableGrid1"/>
              <w:jc w:val="right"/>
            </w:pPr>
          </w:p>
        </w:tc>
      </w:tr>
      <w:tr w:rsidR="00E37880" w:rsidTr="00E37880">
        <w:trPr>
          <w:cantSplit/>
          <w:trHeight w:val="363"/>
        </w:trPr>
        <w:tc>
          <w:tcPr>
            <w:tcW w:w="4488" w:type="dxa"/>
            <w:shd w:val="clear" w:color="auto" w:fill="FFFFFF"/>
            <w:tcMar>
              <w:top w:w="0" w:type="dxa"/>
              <w:left w:w="0" w:type="dxa"/>
              <w:bottom w:w="0" w:type="dxa"/>
              <w:right w:w="0" w:type="dxa"/>
            </w:tcMar>
            <w:vAlign w:val="center"/>
          </w:tcPr>
          <w:p w:rsidR="00E37880" w:rsidRDefault="00E37880" w:rsidP="00E37880">
            <w:pPr>
              <w:pStyle w:val="TableGrid1"/>
              <w:jc w:val="center"/>
              <w:rPr>
                <w:rFonts w:ascii="Times New Roman Italic" w:hAnsi="Times New Roman Italic"/>
                <w:sz w:val="24"/>
                <w:lang w:val="it-IT"/>
              </w:rPr>
            </w:pPr>
            <w:r>
              <w:rPr>
                <w:rFonts w:ascii="Times New Roman" w:hAnsi="Times New Roman"/>
                <w:sz w:val="24"/>
                <w:lang w:val="it-IT"/>
              </w:rPr>
              <w:t xml:space="preserve">Francis Agyemang, </w:t>
            </w:r>
            <w:r>
              <w:rPr>
                <w:rFonts w:ascii="Times New Roman Italic" w:hAnsi="Times New Roman Italic"/>
                <w:sz w:val="24"/>
                <w:lang w:val="it-IT"/>
              </w:rPr>
              <w:t>President</w:t>
            </w:r>
          </w:p>
        </w:tc>
      </w:tr>
    </w:tbl>
    <w:p w:rsidR="00C87EFB" w:rsidRPr="00C87EFB" w:rsidRDefault="00C87EFB" w:rsidP="00C87EFB">
      <w:pPr>
        <w:ind w:left="1080"/>
        <w:rPr>
          <w:b/>
        </w:rPr>
      </w:pPr>
    </w:p>
    <w:sectPr w:rsidR="00C87EFB" w:rsidRPr="00C87EFB" w:rsidSect="00EF1263">
      <w:footerReference w:type="default" r:id="rId10"/>
      <w:pgSz w:w="12240" w:h="15840"/>
      <w:pgMar w:top="720" w:right="720" w:bottom="720" w:left="720" w:header="720" w:footer="5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1657" w:rsidRDefault="007E1657" w:rsidP="00E04CD4">
      <w:pPr>
        <w:spacing w:after="0" w:line="240" w:lineRule="auto"/>
      </w:pPr>
      <w:r>
        <w:separator/>
      </w:r>
    </w:p>
  </w:endnote>
  <w:endnote w:type="continuationSeparator" w:id="0">
    <w:p w:rsidR="007E1657" w:rsidRDefault="007E1657" w:rsidP="00E04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ヒラギノ角ゴ Pro W3">
    <w:altName w:val="Times New Roman"/>
    <w:charset w:val="00"/>
    <w:family w:val="roman"/>
    <w:pitch w:val="default"/>
    <w:sig w:usb0="00000000" w:usb1="00000000" w:usb2="00000000" w:usb3="00000000" w:csb0="00000000" w:csb1="00000000"/>
  </w:font>
  <w:font w:name="Franklin Gothic Demi Cond">
    <w:panose1 w:val="020B07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Times New Roman Italic">
    <w:panose1 w:val="02020503050405090304"/>
    <w:charset w:val="00"/>
    <w:family w:val="roman"/>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EFB" w:rsidRDefault="00C87EFB" w:rsidP="00E04CD4">
    <w:pPr>
      <w:pStyle w:val="Footer"/>
      <w:pBdr>
        <w:bottom w:val="single" w:sz="6" w:space="1" w:color="auto"/>
      </w:pBdr>
      <w:jc w:val="center"/>
      <w:rPr>
        <w:rFonts w:ascii="Times New Roman" w:hAnsi="Times New Roman" w:cs="Times New Roman"/>
        <w:b/>
        <w:sz w:val="20"/>
      </w:rPr>
    </w:pPr>
  </w:p>
  <w:p w:rsidR="00C87EFB" w:rsidRDefault="00C87EFB" w:rsidP="001749C3">
    <w:pPr>
      <w:pStyle w:val="Footer"/>
      <w:rPr>
        <w:rFonts w:ascii="Times New Roman" w:hAnsi="Times New Roman" w:cs="Times New Roman"/>
        <w:b/>
        <w:sz w:val="20"/>
      </w:rPr>
    </w:pPr>
  </w:p>
  <w:tbl>
    <w:tblPr>
      <w:tblStyle w:val="TableGrid"/>
      <w:tblW w:w="0" w:type="auto"/>
      <w:tblLook w:val="04A0"/>
    </w:tblPr>
    <w:tblGrid>
      <w:gridCol w:w="3672"/>
      <w:gridCol w:w="3672"/>
      <w:gridCol w:w="3672"/>
    </w:tblGrid>
    <w:tr w:rsidR="00C87EFB">
      <w:trPr>
        <w:trHeight w:val="673"/>
      </w:trPr>
      <w:tc>
        <w:tcPr>
          <w:tcW w:w="3672" w:type="dxa"/>
          <w:tcBorders>
            <w:top w:val="nil"/>
            <w:left w:val="nil"/>
            <w:bottom w:val="nil"/>
            <w:right w:val="single" w:sz="4" w:space="0" w:color="auto"/>
          </w:tcBorders>
          <w:vAlign w:val="bottom"/>
        </w:tcPr>
        <w:p w:rsidR="00C87EFB" w:rsidRDefault="00C87EFB" w:rsidP="00EF1263">
          <w:pPr>
            <w:pStyle w:val="Footer"/>
            <w:rPr>
              <w:rFonts w:ascii="Times New Roman" w:hAnsi="Times New Roman" w:cs="Times New Roman"/>
              <w:i/>
            </w:rPr>
          </w:pPr>
          <w:r>
            <w:rPr>
              <w:rFonts w:ascii="Times New Roman" w:hAnsi="Times New Roman" w:cs="Times New Roman"/>
              <w:i/>
            </w:rPr>
            <w:t>___________________________</w:t>
          </w:r>
        </w:p>
        <w:p w:rsidR="00C87EFB" w:rsidRPr="00766A7C" w:rsidRDefault="00C87EFB" w:rsidP="00EF1263">
          <w:pPr>
            <w:pStyle w:val="Footer"/>
            <w:rPr>
              <w:rFonts w:ascii="Times New Roman" w:hAnsi="Times New Roman" w:cs="Times New Roman"/>
              <w:i/>
            </w:rPr>
          </w:pPr>
          <w:r w:rsidRPr="00766A7C">
            <w:rPr>
              <w:rFonts w:ascii="Times New Roman" w:hAnsi="Times New Roman" w:cs="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C87EFB" w:rsidRPr="00EF1263" w:rsidRDefault="00C87EFB" w:rsidP="00167C71">
          <w:pPr>
            <w:pStyle w:val="Footer"/>
            <w:jc w:val="center"/>
            <w:rPr>
              <w:rFonts w:ascii="Arial Narrow" w:hAnsi="Arial Narrow" w:cs="Times New Roman"/>
              <w:b/>
              <w:sz w:val="16"/>
            </w:rPr>
          </w:pPr>
          <w:r w:rsidRPr="00EF1263">
            <w:rPr>
              <w:rFonts w:ascii="Arial Narrow" w:hAnsi="Arial Narrow" w:cs="Times New Roman"/>
              <w:b/>
              <w:sz w:val="16"/>
            </w:rPr>
            <w:t xml:space="preserve">I, </w:t>
          </w:r>
          <w:r w:rsidR="00167C71">
            <w:rPr>
              <w:rFonts w:ascii="Arial Narrow" w:hAnsi="Arial Narrow" w:cs="Times New Roman"/>
              <w:b/>
              <w:sz w:val="16"/>
            </w:rPr>
            <w:t>Ryan Witte</w:t>
          </w:r>
          <w:r>
            <w:rPr>
              <w:rFonts w:ascii="Arial Narrow" w:hAnsi="Arial Narrow" w:cs="Times New Roman"/>
              <w:b/>
              <w:sz w:val="16"/>
            </w:rPr>
            <w:t xml:space="preserve"> </w:t>
          </w:r>
          <w:r w:rsidRPr="00EF1263">
            <w:rPr>
              <w:rFonts w:ascii="Arial Narrow" w:hAnsi="Arial Narrow" w:cs="Times New Roman"/>
              <w:b/>
              <w:sz w:val="16"/>
            </w:rPr>
            <w:t>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C87EFB" w:rsidRPr="00766A7C" w:rsidRDefault="00C87EFB" w:rsidP="00766A7C">
          <w:pPr>
            <w:pStyle w:val="Footer"/>
            <w:jc w:val="right"/>
            <w:rPr>
              <w:rFonts w:ascii="Times New Roman" w:hAnsi="Times New Roman" w:cs="Times New Roman"/>
              <w:i/>
            </w:rPr>
          </w:pPr>
          <w:r>
            <w:rPr>
              <w:rFonts w:ascii="Times New Roman" w:hAnsi="Times New Roman" w:cs="Times New Roman"/>
              <w:i/>
            </w:rPr>
            <w:t>___________________________</w:t>
          </w:r>
        </w:p>
        <w:p w:rsidR="00C87EFB" w:rsidRPr="00EF1263" w:rsidRDefault="00167C71" w:rsidP="006D4034">
          <w:pPr>
            <w:pStyle w:val="Footer"/>
            <w:jc w:val="right"/>
            <w:rPr>
              <w:rFonts w:ascii="Times New Roman" w:hAnsi="Times New Roman" w:cs="Times New Roman"/>
            </w:rPr>
          </w:pPr>
          <w:r>
            <w:rPr>
              <w:rFonts w:ascii="Times New Roman" w:hAnsi="Times New Roman" w:cs="Times New Roman"/>
            </w:rPr>
            <w:t>Ryan Witte</w:t>
          </w:r>
          <w:r w:rsidR="00C87EFB" w:rsidRPr="00EF1263">
            <w:rPr>
              <w:rFonts w:ascii="Times New Roman" w:hAnsi="Times New Roman" w:cs="Times New Roman"/>
            </w:rPr>
            <w:t xml:space="preserve">, </w:t>
          </w:r>
          <w:r w:rsidR="006D4034" w:rsidRPr="00367195">
            <w:rPr>
              <w:rFonts w:ascii="Times New Roman" w:hAnsi="Times New Roman" w:cs="Times New Roman"/>
              <w:i/>
            </w:rPr>
            <w:t>Chairman</w:t>
          </w:r>
        </w:p>
      </w:tc>
    </w:tr>
  </w:tbl>
  <w:p w:rsidR="00C87EFB" w:rsidRDefault="00C87EF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1657" w:rsidRDefault="007E1657" w:rsidP="00E04CD4">
      <w:pPr>
        <w:spacing w:after="0" w:line="240" w:lineRule="auto"/>
      </w:pPr>
      <w:r>
        <w:separator/>
      </w:r>
    </w:p>
  </w:footnote>
  <w:footnote w:type="continuationSeparator" w:id="0">
    <w:p w:rsidR="007E1657" w:rsidRDefault="007E1657" w:rsidP="00E04C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0340D9"/>
    <w:multiLevelType w:val="hybridMultilevel"/>
    <w:tmpl w:val="E0246A3A"/>
    <w:lvl w:ilvl="0" w:tplc="FE2EC7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1EB6DDD"/>
    <w:multiLevelType w:val="multilevel"/>
    <w:tmpl w:val="FD24191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2205471A"/>
    <w:multiLevelType w:val="hybridMultilevel"/>
    <w:tmpl w:val="D0F86BE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EC31FF"/>
    <w:multiLevelType w:val="hybridMultilevel"/>
    <w:tmpl w:val="CF0C9E40"/>
    <w:lvl w:ilvl="0" w:tplc="A64079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79127D7"/>
    <w:multiLevelType w:val="multilevel"/>
    <w:tmpl w:val="3C7A6EFA"/>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5">
    <w:nsid w:val="640555F1"/>
    <w:multiLevelType w:val="hybridMultilevel"/>
    <w:tmpl w:val="3604C546"/>
    <w:lvl w:ilvl="0" w:tplc="C9A65FE6">
      <w:start w:val="1"/>
      <w:numFmt w:val="upperRoman"/>
      <w:lvlText w:val="%1."/>
      <w:lvlJc w:val="left"/>
      <w:pPr>
        <w:tabs>
          <w:tab w:val="num" w:pos="1080"/>
        </w:tabs>
        <w:ind w:left="1080" w:hanging="72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4B95C6D"/>
    <w:multiLevelType w:val="hybridMultilevel"/>
    <w:tmpl w:val="FE9EB6BE"/>
    <w:lvl w:ilvl="0" w:tplc="28F23DB8">
      <w:start w:val="1"/>
      <w:numFmt w:val="upperRoman"/>
      <w:lvlText w:val="%1."/>
      <w:lvlJc w:val="left"/>
      <w:pPr>
        <w:ind w:left="1080" w:hanging="720"/>
      </w:pPr>
      <w:rPr>
        <w:rFonts w:ascii="Times New Roman" w:eastAsia="Times New Roman" w:hAnsi="Times New Roman"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0B1AE9"/>
    <w:multiLevelType w:val="hybridMultilevel"/>
    <w:tmpl w:val="A636D194"/>
    <w:lvl w:ilvl="0" w:tplc="B3FC6C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31D7903"/>
    <w:multiLevelType w:val="hybridMultilevel"/>
    <w:tmpl w:val="6818E74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59E1229"/>
    <w:multiLevelType w:val="multilevel"/>
    <w:tmpl w:val="BCD6081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3"/>
  </w:num>
  <w:num w:numId="2">
    <w:abstractNumId w:val="0"/>
  </w:num>
  <w:num w:numId="3">
    <w:abstractNumId w:val="8"/>
  </w:num>
  <w:num w:numId="4">
    <w:abstractNumId w:val="5"/>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4"/>
  </w:num>
  <w:num w:numId="10">
    <w:abstractNumId w:val="6"/>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proofState w:spelling="clean" w:grammar="clean"/>
  <w:defaultTabStop w:val="720"/>
  <w:drawingGridHorizontalSpacing w:val="11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2D05FA"/>
    <w:rsid w:val="00011AAB"/>
    <w:rsid w:val="00060C5A"/>
    <w:rsid w:val="000B4EB0"/>
    <w:rsid w:val="000C02EE"/>
    <w:rsid w:val="000E3692"/>
    <w:rsid w:val="000F0814"/>
    <w:rsid w:val="000F2022"/>
    <w:rsid w:val="00103AC2"/>
    <w:rsid w:val="001148BE"/>
    <w:rsid w:val="00136179"/>
    <w:rsid w:val="001457FF"/>
    <w:rsid w:val="00167C71"/>
    <w:rsid w:val="001749C3"/>
    <w:rsid w:val="00175826"/>
    <w:rsid w:val="00184D9A"/>
    <w:rsid w:val="00195118"/>
    <w:rsid w:val="001B00D9"/>
    <w:rsid w:val="001F4561"/>
    <w:rsid w:val="00211D42"/>
    <w:rsid w:val="00294006"/>
    <w:rsid w:val="002A68EF"/>
    <w:rsid w:val="002C3920"/>
    <w:rsid w:val="002D05FA"/>
    <w:rsid w:val="002D7DED"/>
    <w:rsid w:val="002E36DD"/>
    <w:rsid w:val="002E4210"/>
    <w:rsid w:val="002F28E3"/>
    <w:rsid w:val="003120DA"/>
    <w:rsid w:val="00313A52"/>
    <w:rsid w:val="003140E6"/>
    <w:rsid w:val="00332512"/>
    <w:rsid w:val="003513AD"/>
    <w:rsid w:val="00355F12"/>
    <w:rsid w:val="00357AFE"/>
    <w:rsid w:val="00367195"/>
    <w:rsid w:val="003939DE"/>
    <w:rsid w:val="003944E2"/>
    <w:rsid w:val="00394EFC"/>
    <w:rsid w:val="003A55C4"/>
    <w:rsid w:val="003B23F7"/>
    <w:rsid w:val="00411050"/>
    <w:rsid w:val="00412E6A"/>
    <w:rsid w:val="00433500"/>
    <w:rsid w:val="00440BE5"/>
    <w:rsid w:val="004442E4"/>
    <w:rsid w:val="00445038"/>
    <w:rsid w:val="00450B17"/>
    <w:rsid w:val="0045152D"/>
    <w:rsid w:val="00463C8E"/>
    <w:rsid w:val="0047077F"/>
    <w:rsid w:val="0048020A"/>
    <w:rsid w:val="004A4B9F"/>
    <w:rsid w:val="004B1081"/>
    <w:rsid w:val="004B77DD"/>
    <w:rsid w:val="004D7F4E"/>
    <w:rsid w:val="004E2937"/>
    <w:rsid w:val="00505598"/>
    <w:rsid w:val="00511671"/>
    <w:rsid w:val="00520F09"/>
    <w:rsid w:val="005329EA"/>
    <w:rsid w:val="00536F31"/>
    <w:rsid w:val="00542949"/>
    <w:rsid w:val="00552F20"/>
    <w:rsid w:val="00573450"/>
    <w:rsid w:val="00581F34"/>
    <w:rsid w:val="005C2ADC"/>
    <w:rsid w:val="005C6ADA"/>
    <w:rsid w:val="005F10B5"/>
    <w:rsid w:val="00644B2E"/>
    <w:rsid w:val="00674D67"/>
    <w:rsid w:val="0069220C"/>
    <w:rsid w:val="006A3C3E"/>
    <w:rsid w:val="006C5DE7"/>
    <w:rsid w:val="006D4034"/>
    <w:rsid w:val="006D5D7C"/>
    <w:rsid w:val="006D5FA2"/>
    <w:rsid w:val="006F1910"/>
    <w:rsid w:val="006F349C"/>
    <w:rsid w:val="006F4B27"/>
    <w:rsid w:val="006F5839"/>
    <w:rsid w:val="00701067"/>
    <w:rsid w:val="0070578B"/>
    <w:rsid w:val="00712EFF"/>
    <w:rsid w:val="00734033"/>
    <w:rsid w:val="00756F2B"/>
    <w:rsid w:val="00766A7C"/>
    <w:rsid w:val="00774E00"/>
    <w:rsid w:val="007812F4"/>
    <w:rsid w:val="00781868"/>
    <w:rsid w:val="00783CFE"/>
    <w:rsid w:val="007A2CD5"/>
    <w:rsid w:val="007B7E96"/>
    <w:rsid w:val="007D7CA0"/>
    <w:rsid w:val="007E1657"/>
    <w:rsid w:val="007E729C"/>
    <w:rsid w:val="007E749B"/>
    <w:rsid w:val="007F0815"/>
    <w:rsid w:val="007F0B0F"/>
    <w:rsid w:val="0080120E"/>
    <w:rsid w:val="00803E31"/>
    <w:rsid w:val="00804039"/>
    <w:rsid w:val="00813591"/>
    <w:rsid w:val="00857780"/>
    <w:rsid w:val="00864CF9"/>
    <w:rsid w:val="008677DD"/>
    <w:rsid w:val="008B3CE5"/>
    <w:rsid w:val="008C58CA"/>
    <w:rsid w:val="008F6055"/>
    <w:rsid w:val="009040C0"/>
    <w:rsid w:val="0090632F"/>
    <w:rsid w:val="00956DD8"/>
    <w:rsid w:val="00961117"/>
    <w:rsid w:val="009778FD"/>
    <w:rsid w:val="00992E72"/>
    <w:rsid w:val="009B6EFF"/>
    <w:rsid w:val="009F75AA"/>
    <w:rsid w:val="00A07CC7"/>
    <w:rsid w:val="00A159CA"/>
    <w:rsid w:val="00AA2DC7"/>
    <w:rsid w:val="00AC4034"/>
    <w:rsid w:val="00AC75BA"/>
    <w:rsid w:val="00AD014B"/>
    <w:rsid w:val="00AE27B0"/>
    <w:rsid w:val="00AF64AE"/>
    <w:rsid w:val="00B0177C"/>
    <w:rsid w:val="00B03CE2"/>
    <w:rsid w:val="00B05C80"/>
    <w:rsid w:val="00B141E5"/>
    <w:rsid w:val="00B153FB"/>
    <w:rsid w:val="00B35F79"/>
    <w:rsid w:val="00B57FF3"/>
    <w:rsid w:val="00B731AF"/>
    <w:rsid w:val="00B76B1C"/>
    <w:rsid w:val="00B76E31"/>
    <w:rsid w:val="00B87508"/>
    <w:rsid w:val="00BA7FBC"/>
    <w:rsid w:val="00BB0999"/>
    <w:rsid w:val="00BB22D1"/>
    <w:rsid w:val="00BC3224"/>
    <w:rsid w:val="00BD4586"/>
    <w:rsid w:val="00BE09E2"/>
    <w:rsid w:val="00BF2440"/>
    <w:rsid w:val="00C030A7"/>
    <w:rsid w:val="00C15FEF"/>
    <w:rsid w:val="00C44C7C"/>
    <w:rsid w:val="00C46B72"/>
    <w:rsid w:val="00C52F6A"/>
    <w:rsid w:val="00C646A1"/>
    <w:rsid w:val="00C87EFB"/>
    <w:rsid w:val="00CA0D7C"/>
    <w:rsid w:val="00CA3C03"/>
    <w:rsid w:val="00CB7927"/>
    <w:rsid w:val="00CD185A"/>
    <w:rsid w:val="00CE4A2E"/>
    <w:rsid w:val="00CF23BD"/>
    <w:rsid w:val="00CF321F"/>
    <w:rsid w:val="00D05EF4"/>
    <w:rsid w:val="00D135CD"/>
    <w:rsid w:val="00D252E7"/>
    <w:rsid w:val="00D51833"/>
    <w:rsid w:val="00D94CF8"/>
    <w:rsid w:val="00D96812"/>
    <w:rsid w:val="00DB49A6"/>
    <w:rsid w:val="00DC1248"/>
    <w:rsid w:val="00DC6D1F"/>
    <w:rsid w:val="00DD1430"/>
    <w:rsid w:val="00DD3A33"/>
    <w:rsid w:val="00DD6323"/>
    <w:rsid w:val="00DD7259"/>
    <w:rsid w:val="00DE59B6"/>
    <w:rsid w:val="00DF094E"/>
    <w:rsid w:val="00E04CD4"/>
    <w:rsid w:val="00E14C6D"/>
    <w:rsid w:val="00E3104C"/>
    <w:rsid w:val="00E37880"/>
    <w:rsid w:val="00E40859"/>
    <w:rsid w:val="00E54AB8"/>
    <w:rsid w:val="00E83B17"/>
    <w:rsid w:val="00E83D94"/>
    <w:rsid w:val="00EA3394"/>
    <w:rsid w:val="00EA4354"/>
    <w:rsid w:val="00EA4CD4"/>
    <w:rsid w:val="00EE60D7"/>
    <w:rsid w:val="00EF1263"/>
    <w:rsid w:val="00F22405"/>
    <w:rsid w:val="00F35A54"/>
    <w:rsid w:val="00F42110"/>
    <w:rsid w:val="00F506C5"/>
    <w:rsid w:val="00F52AC4"/>
    <w:rsid w:val="00F565DF"/>
    <w:rsid w:val="00F6756E"/>
    <w:rsid w:val="00F7021F"/>
    <w:rsid w:val="00F834BD"/>
    <w:rsid w:val="00FA43FF"/>
    <w:rsid w:val="00FA660D"/>
    <w:rsid w:val="00FB16B7"/>
    <w:rsid w:val="00FC5E44"/>
    <w:rsid w:val="00FD22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table" w:styleId="LightShading">
    <w:name w:val="Light Shading"/>
    <w:basedOn w:val="TableNormal"/>
    <w:uiPriority w:val="60"/>
    <w:rsid w:val="00FA660D"/>
    <w:pPr>
      <w:spacing w:after="0" w:line="240" w:lineRule="auto"/>
    </w:pPr>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Bidi"/>
        <w:b w:val="0"/>
        <w:bCs/>
      </w:rPr>
    </w:tblStylePr>
    <w:tblStylePr w:type="lastCol">
      <w:rPr>
        <w:rFonts w:cstheme="minorBidi"/>
        <w:b/>
        <w:bCs/>
      </w:rPr>
    </w:tblStylePr>
    <w:tblStylePr w:type="band1Vert">
      <w:rPr>
        <w:rFonts w:cstheme="minorBidi"/>
      </w:rPr>
      <w:tblPr/>
      <w:tcPr>
        <w:shd w:val="clear" w:color="auto" w:fill="F2F2F2" w:themeFill="background1" w:themeFillShade="F2"/>
      </w:tcPr>
    </w:tblStylePr>
    <w:tblStylePr w:type="band1Horz">
      <w:rPr>
        <w:rFonts w:cstheme="minorBidi"/>
      </w:rPr>
      <w:tblPr/>
      <w:tcPr>
        <w:shd w:val="clear" w:color="auto" w:fill="F2F2F2" w:themeFill="background1" w:themeFillShade="F2"/>
      </w:tcPr>
    </w:tblStylePr>
  </w:style>
  <w:style w:type="paragraph" w:styleId="NormalWeb">
    <w:name w:val="Normal (Web)"/>
    <w:basedOn w:val="Normal"/>
    <w:uiPriority w:val="99"/>
    <w:unhideWhenUsed/>
    <w:rsid w:val="00701067"/>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56DD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956DD8"/>
    <w:rPr>
      <w:rFonts w:ascii="Calibri" w:eastAsia="Times New Roman" w:hAnsi="Calibri" w:cs="Times New Roman"/>
    </w:rPr>
  </w:style>
  <w:style w:type="character" w:customStyle="1" w:styleId="null">
    <w:name w:val="null"/>
    <w:basedOn w:val="DefaultParagraphFont"/>
    <w:rsid w:val="00956DD8"/>
  </w:style>
  <w:style w:type="paragraph" w:customStyle="1" w:styleId="TableGrid1">
    <w:name w:val="Table Grid1"/>
    <w:rsid w:val="00E37880"/>
    <w:pPr>
      <w:spacing w:after="0" w:line="240" w:lineRule="auto"/>
    </w:pPr>
    <w:rPr>
      <w:rFonts w:ascii="Calibri" w:eastAsia="ヒラギノ角ゴ Pro W3" w:hAnsi="Calibri" w:cs="Times New Roman"/>
      <w:color w:val="00000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5FA"/>
    <w:rPr>
      <w:rFonts w:ascii="Tahoma" w:hAnsi="Tahoma" w:cs="Tahoma"/>
      <w:sz w:val="16"/>
      <w:szCs w:val="16"/>
    </w:rPr>
  </w:style>
  <w:style w:type="table" w:styleId="TableGrid">
    <w:name w:val="Table Grid"/>
    <w:basedOn w:val="TableNormal"/>
    <w:uiPriority w:val="59"/>
    <w:rsid w:val="002D05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color w:val="0000FF" w:themeColor="hyperlink"/>
      <w:u w:val="single"/>
    </w:rPr>
  </w:style>
  <w:style w:type="paragraph" w:styleId="Header">
    <w:name w:val="header"/>
    <w:basedOn w:val="Normal"/>
    <w:link w:val="HeaderChar"/>
    <w:uiPriority w:val="99"/>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D4"/>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D4"/>
  </w:style>
  <w:style w:type="paragraph" w:styleId="ListParagraph">
    <w:name w:val="List Paragraph"/>
    <w:basedOn w:val="Normal"/>
    <w:uiPriority w:val="34"/>
    <w:qFormat/>
    <w:rsid w:val="00B03CE2"/>
    <w:pPr>
      <w:ind w:left="720"/>
      <w:contextualSpacing/>
    </w:pPr>
  </w:style>
  <w:style w:type="table" w:styleId="LightShading">
    <w:name w:val="Light Shading"/>
    <w:basedOn w:val="TableNormal"/>
    <w:uiPriority w:val="60"/>
    <w:rsid w:val="00FA660D"/>
    <w:pPr>
      <w:spacing w:after="0" w:line="240" w:lineRule="auto"/>
    </w:pPr>
    <w:rPr>
      <w:rFonts w:eastAsia="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Bid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Bidi"/>
        <w:b w:val="0"/>
        <w:bCs/>
      </w:rPr>
    </w:tblStylePr>
    <w:tblStylePr w:type="lastCol">
      <w:rPr>
        <w:rFonts w:cstheme="minorBidi"/>
        <w:b/>
        <w:bCs/>
      </w:rPr>
    </w:tblStylePr>
    <w:tblStylePr w:type="band1Vert">
      <w:rPr>
        <w:rFonts w:cstheme="minorBidi"/>
      </w:rPr>
      <w:tblPr/>
      <w:tcPr>
        <w:shd w:val="clear" w:color="auto" w:fill="F2F2F2" w:themeFill="background1" w:themeFillShade="F2"/>
      </w:tcPr>
    </w:tblStylePr>
    <w:tblStylePr w:type="band1Horz">
      <w:rPr>
        <w:rFonts w:cstheme="minorBidi"/>
      </w:rPr>
      <w:tblPr/>
      <w:tcPr>
        <w:shd w:val="clear" w:color="auto" w:fill="F2F2F2" w:themeFill="background1" w:themeFillShade="F2"/>
      </w:tcPr>
    </w:tblStylePr>
  </w:style>
  <w:style w:type="paragraph" w:styleId="NormalWeb">
    <w:name w:val="Normal (Web)"/>
    <w:basedOn w:val="Normal"/>
    <w:uiPriority w:val="99"/>
    <w:unhideWhenUsed/>
    <w:rsid w:val="00701067"/>
    <w:pPr>
      <w:spacing w:before="100" w:beforeAutospacing="1" w:after="115"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956DD8"/>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locked/>
    <w:rsid w:val="00956DD8"/>
    <w:rPr>
      <w:rFonts w:ascii="Calibri" w:eastAsia="Times New Roman" w:hAnsi="Calibri" w:cs="Times New Roman"/>
    </w:rPr>
  </w:style>
  <w:style w:type="character" w:customStyle="1" w:styleId="null">
    <w:name w:val="null"/>
    <w:basedOn w:val="DefaultParagraphFont"/>
    <w:rsid w:val="00956DD8"/>
  </w:style>
</w:styles>
</file>

<file path=word/webSettings.xml><?xml version="1.0" encoding="utf-8"?>
<w:webSettings xmlns:r="http://schemas.openxmlformats.org/officeDocument/2006/relationships" xmlns:w="http://schemas.openxmlformats.org/wordprocessingml/2006/main">
  <w:divs>
    <w:div w:id="225382499">
      <w:bodyDiv w:val="1"/>
      <w:marLeft w:val="0"/>
      <w:marRight w:val="0"/>
      <w:marTop w:val="0"/>
      <w:marBottom w:val="0"/>
      <w:divBdr>
        <w:top w:val="none" w:sz="0" w:space="0" w:color="auto"/>
        <w:left w:val="none" w:sz="0" w:space="0" w:color="auto"/>
        <w:bottom w:val="none" w:sz="0" w:space="0" w:color="auto"/>
        <w:right w:val="none" w:sz="0" w:space="0" w:color="auto"/>
      </w:divBdr>
    </w:div>
    <w:div w:id="926307886">
      <w:bodyDiv w:val="1"/>
      <w:marLeft w:val="0"/>
      <w:marRight w:val="0"/>
      <w:marTop w:val="0"/>
      <w:marBottom w:val="0"/>
      <w:divBdr>
        <w:top w:val="none" w:sz="0" w:space="0" w:color="auto"/>
        <w:left w:val="none" w:sz="0" w:space="0" w:color="auto"/>
        <w:bottom w:val="none" w:sz="0" w:space="0" w:color="auto"/>
        <w:right w:val="none" w:sz="0" w:space="0" w:color="auto"/>
      </w:divBdr>
    </w:div>
    <w:div w:id="18112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senate@albany.edu"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82621-C9A4-49F4-9C22-2F86BD51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2209</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Bill Template v.2.0</vt:lpstr>
    </vt:vector>
  </TitlesOfParts>
  <Company>University at Albany</Company>
  <LinksUpToDate>false</LinksUpToDate>
  <CharactersWithSpaces>14772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Bill Template v.2.0</dc:title>
  <dc:creator>Joe</dc:creator>
  <cp:lastModifiedBy>Chairman Ryan Witte</cp:lastModifiedBy>
  <cp:revision>6</cp:revision>
  <cp:lastPrinted>2013-11-07T04:56:00Z</cp:lastPrinted>
  <dcterms:created xsi:type="dcterms:W3CDTF">2013-11-05T01:22:00Z</dcterms:created>
  <dcterms:modified xsi:type="dcterms:W3CDTF">2013-11-07T04:56:00Z</dcterms:modified>
</cp:coreProperties>
</file>